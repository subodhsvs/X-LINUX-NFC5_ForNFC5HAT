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49926551"/>
    <w:bookmarkStart w:id="1" w:name="_Toc365642919"/>
    <w:p w14:paraId="26FAA2B6" w14:textId="665EB773" w:rsidR="007D6C5F" w:rsidRDefault="007D6C5F" w:rsidP="00D851E5">
      <w:pPr>
        <w:pStyle w:val="Heading4"/>
        <w:numPr>
          <w:ilvl w:val="0"/>
          <w:numId w:val="0"/>
        </w:numPr>
        <w:pBdr>
          <w:bottom w:val="single" w:sz="4" w:space="12" w:color="auto"/>
        </w:pBdr>
        <w:tabs>
          <w:tab w:val="left" w:pos="0"/>
        </w:tabs>
        <w:ind w:left="720"/>
        <w:jc w:val="right"/>
        <w:rPr>
          <w:sz w:val="46"/>
          <w:szCs w:val="46"/>
        </w:rPr>
      </w:pPr>
      <w:r>
        <w:rPr>
          <w:noProof/>
          <w:lang w:bidi="hi-IN"/>
        </w:rPr>
        <mc:AlternateContent>
          <mc:Choice Requires="wps">
            <w:drawing>
              <wp:anchor distT="0" distB="0" distL="114300" distR="114300" simplePos="0" relativeHeight="251660288" behindDoc="0" locked="0" layoutInCell="1" allowOverlap="1" wp14:anchorId="26FAA32F" wp14:editId="26FAA330">
                <wp:simplePos x="0" y="0"/>
                <wp:positionH relativeFrom="column">
                  <wp:posOffset>-43180</wp:posOffset>
                </wp:positionH>
                <wp:positionV relativeFrom="paragraph">
                  <wp:posOffset>-304800</wp:posOffset>
                </wp:positionV>
                <wp:extent cx="2484755" cy="1029335"/>
                <wp:effectExtent l="4445" t="0" r="0" b="0"/>
                <wp:wrapNone/>
                <wp:docPr id="2" name="Text Box 59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755" cy="1029335"/>
                        </a:xfrm>
                        <a:prstGeom prst="rect">
                          <a:avLst/>
                        </a:prstGeom>
                        <a:noFill/>
                        <a:ln>
                          <a:noFill/>
                        </a:ln>
                        <a:effectLst/>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FAA342" w14:textId="77777777" w:rsidR="007D6C5F" w:rsidRDefault="007D6C5F" w:rsidP="007D6C5F">
                            <w:r w:rsidRPr="00FC1607">
                              <w:rPr>
                                <w:noProof/>
                                <w:lang w:eastAsia="en-US" w:bidi="hi-IN"/>
                              </w:rPr>
                              <w:drawing>
                                <wp:inline distT="0" distB="0" distL="0" distR="0" wp14:anchorId="26FAA343" wp14:editId="26FAA344">
                                  <wp:extent cx="2290445" cy="713588"/>
                                  <wp:effectExtent l="0" t="0" r="0" b="0"/>
                                  <wp:docPr id="6" name="Picture 6" descr="D:\Le sel en +\Realisations\TBWA\120117 Microelectronics\ST_Bloc marque_Qi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D:\Le sel en +\Realisations\TBWA\120117 Microelectronics\ST_Bloc marque_Qi_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0445" cy="713588"/>
                                          </a:xfrm>
                                          <a:prstGeom prst="rect">
                                            <a:avLst/>
                                          </a:prstGeom>
                                          <a:noFill/>
                                          <a:ln>
                                            <a:noFill/>
                                          </a:ln>
                                          <a:extLst/>
                                        </pic:spPr>
                                      </pic:pic>
                                    </a:graphicData>
                                  </a:graphic>
                                </wp:inline>
                              </w:drawing>
                            </w:r>
                          </w:p>
                        </w:txbxContent>
                      </wps:txbx>
                      <wps:bodyPr rot="0" vert="horz" wrap="square" lIns="97256" tIns="48629" rIns="97256" bIns="48629"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FAA32F" id="_x0000_t202" coordsize="21600,21600" o:spt="202" path="m,l,21600r21600,l21600,xe">
                <v:stroke joinstyle="miter"/>
                <v:path gradientshapeok="t" o:connecttype="rect"/>
              </v:shapetype>
              <v:shape id="Text Box 5949" o:spid="_x0000_s1026" type="#_x0000_t202" style="position:absolute;left:0;text-align:left;margin-left:-3.4pt;margin-top:-24pt;width:195.65pt;height:8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" filled="f" fillcolor="#36c" stroked="f">
                <v:textbox inset="2.70156mm,1.3508mm,2.70156mm,1.3508mm">
                  <w:txbxContent>
                    <w:p w14:paraId="26FAA342" w14:textId="77777777" w:rsidR="007D6C5F" w:rsidRDefault="007D6C5F" w:rsidP="007D6C5F">
                      <w:r w:rsidRPr="00FC1607">
                        <w:rPr>
                          <w:noProof/>
                          <w:lang w:eastAsia="en-US" w:bidi="hi-IN"/>
                        </w:rPr>
                        <w:drawing>
                          <wp:inline distT="0" distB="0" distL="0" distR="0" wp14:anchorId="26FAA343" wp14:editId="26FAA344">
                            <wp:extent cx="2290445" cy="713588"/>
                            <wp:effectExtent l="0" t="0" r="0" b="0"/>
                            <wp:docPr id="6" name="Picture 6" descr="D:\Le sel en +\Realisations\TBWA\120117 Microelectronics\ST_Bloc marque_Qi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D:\Le sel en +\Realisations\TBWA\120117 Microelectronics\ST_Bloc marque_Qi_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0445" cy="713588"/>
                                    </a:xfrm>
                                    <a:prstGeom prst="rect">
                                      <a:avLst/>
                                    </a:prstGeom>
                                    <a:noFill/>
                                    <a:ln>
                                      <a:noFill/>
                                    </a:ln>
                                    <a:extLst/>
                                  </pic:spPr>
                                </pic:pic>
                              </a:graphicData>
                            </a:graphic>
                          </wp:inline>
                        </w:drawing>
                      </w:r>
                    </w:p>
                  </w:txbxContent>
                </v:textbox>
              </v:shape>
            </w:pict>
          </mc:Fallback>
        </mc:AlternateContent>
      </w:r>
      <w:bookmarkStart w:id="2" w:name="_Ref193774555"/>
      <w:bookmarkStart w:id="3" w:name="_Toc137974779"/>
      <w:bookmarkStart w:id="4" w:name="_Toc137974851"/>
      <w:bookmarkStart w:id="5" w:name="_Toc138128607"/>
      <w:bookmarkStart w:id="6" w:name="_Toc138128625"/>
      <w:bookmarkStart w:id="7" w:name="_Toc138129065"/>
      <w:bookmarkStart w:id="8" w:name="_Toc138139053"/>
      <w:bookmarkStart w:id="9" w:name="_Toc139101798"/>
      <w:r>
        <w:rPr>
          <w:b w:val="0"/>
          <w:sz w:val="46"/>
          <w:szCs w:val="46"/>
        </w:rPr>
        <w:t xml:space="preserve">                               </w:t>
      </w:r>
      <w:r w:rsidRPr="00AC33F3">
        <w:rPr>
          <w:sz w:val="40"/>
          <w:szCs w:val="46"/>
        </w:rPr>
        <w:t>X</w:t>
      </w:r>
      <w:bookmarkEnd w:id="2"/>
      <w:r w:rsidR="00D851E5">
        <w:rPr>
          <w:sz w:val="40"/>
          <w:szCs w:val="46"/>
        </w:rPr>
        <w:t>-Linux-NFC5</w:t>
      </w:r>
    </w:p>
    <w:p w14:paraId="26FAA2B7" w14:textId="1D895661" w:rsidR="007D6C5F" w:rsidRPr="00E23B84" w:rsidRDefault="00D851E5" w:rsidP="00E23B84">
      <w:pPr>
        <w:pBdr>
          <w:top w:val="single" w:sz="4" w:space="1" w:color="auto"/>
          <w:bottom w:val="single" w:sz="4" w:space="1" w:color="auto"/>
        </w:pBdr>
        <w:spacing w:line="360" w:lineRule="auto"/>
        <w:ind w:firstLine="720"/>
        <w:jc w:val="right"/>
        <w:rPr>
          <w:rFonts w:ascii="Arial" w:hAnsi="Arial" w:cs="Arial"/>
          <w:sz w:val="28"/>
          <w:szCs w:val="46"/>
        </w:rPr>
      </w:pPr>
      <w:r w:rsidRPr="00D851E5">
        <w:rPr>
          <w:rFonts w:ascii="Arial" w:hAnsi="Arial" w:cs="Arial"/>
          <w:sz w:val="28"/>
          <w:szCs w:val="46"/>
        </w:rPr>
        <w:t xml:space="preserve">Linux® driver for the ST25R3911B high performance NFC </w:t>
      </w:r>
      <w:r w:rsidR="00680EA6">
        <w:rPr>
          <w:rFonts w:ascii="Arial" w:hAnsi="Arial" w:cs="Arial"/>
          <w:sz w:val="28"/>
          <w:szCs w:val="46"/>
        </w:rPr>
        <w:t>f</w:t>
      </w:r>
      <w:r w:rsidRPr="00D851E5">
        <w:rPr>
          <w:rFonts w:ascii="Arial" w:hAnsi="Arial" w:cs="Arial"/>
          <w:sz w:val="28"/>
          <w:szCs w:val="46"/>
        </w:rPr>
        <w:t>rontends</w:t>
      </w:r>
    </w:p>
    <w:p w14:paraId="26FAA2B8" w14:textId="2439E522" w:rsidR="007D6C5F" w:rsidRPr="00D82A0F" w:rsidRDefault="007D6C5F" w:rsidP="007D6C5F">
      <w:pPr>
        <w:ind w:left="7799"/>
        <w:rPr>
          <w:rFonts w:ascii="Arial" w:hAnsi="Arial" w:cs="Arial"/>
          <w:szCs w:val="32"/>
        </w:rPr>
      </w:pPr>
      <w:bookmarkStart w:id="10" w:name="_Toc276562330"/>
      <w:bookmarkStart w:id="11" w:name="_Toc276562434"/>
      <w:bookmarkStart w:id="12" w:name="_Toc276633137"/>
      <w:bookmarkStart w:id="13" w:name="_Toc276736868"/>
      <w:bookmarkStart w:id="14" w:name="_Toc276740044"/>
      <w:bookmarkStart w:id="15" w:name="_Toc276975467"/>
      <w:bookmarkStart w:id="16" w:name="_Toc276975516"/>
      <w:bookmarkStart w:id="17" w:name="_Toc276978010"/>
      <w:bookmarkStart w:id="18" w:name="_Toc277254139"/>
      <w:bookmarkStart w:id="19" w:name="_Toc277326993"/>
      <w:bookmarkEnd w:id="3"/>
      <w:bookmarkEnd w:id="4"/>
      <w:bookmarkEnd w:id="5"/>
      <w:bookmarkEnd w:id="6"/>
      <w:bookmarkEnd w:id="7"/>
      <w:bookmarkEnd w:id="8"/>
      <w:bookmarkEnd w:id="9"/>
      <w:r w:rsidRPr="00D82A0F">
        <w:rPr>
          <w:rFonts w:ascii="Arial" w:hAnsi="Arial" w:cs="Arial"/>
          <w:szCs w:val="32"/>
        </w:rPr>
        <w:t>Data Brief</w:t>
      </w:r>
    </w:p>
    <w:p w14:paraId="26FAA2B9" w14:textId="7E11AFB2" w:rsidR="007D6C5F" w:rsidRDefault="007D6C5F" w:rsidP="007D6C5F">
      <w:pPr>
        <w:jc w:val="right"/>
        <w:rPr>
          <w:rFonts w:ascii="Arial" w:hAnsi="Arial" w:cs="Arial"/>
          <w:b/>
          <w:szCs w:val="32"/>
        </w:rPr>
      </w:pPr>
    </w:p>
    <w:p w14:paraId="26FAA2BA" w14:textId="5F819971" w:rsidR="007D6C5F" w:rsidRDefault="007D6C5F" w:rsidP="007D6C5F">
      <w:pPr>
        <w:jc w:val="right"/>
        <w:rPr>
          <w:rFonts w:ascii="Arial" w:hAnsi="Arial" w:cs="Arial"/>
          <w:b/>
          <w:sz w:val="32"/>
          <w:szCs w:val="32"/>
        </w:rPr>
      </w:pPr>
    </w:p>
    <w:p w14:paraId="26FAA2BB" w14:textId="563F2B78" w:rsidR="007D6C5F" w:rsidRPr="00F16B05" w:rsidRDefault="000F088A" w:rsidP="00ED3EB4">
      <w:pPr>
        <w:rPr>
          <w:rFonts w:ascii="Arial" w:hAnsi="Arial" w:cs="Arial"/>
          <w:b/>
          <w:szCs w:val="32"/>
        </w:rPr>
        <w:sectPr w:rsidR="007D6C5F" w:rsidRPr="00F16B05" w:rsidSect="007D6C5F">
          <w:footerReference w:type="even" r:id="rId13"/>
          <w:footerReference w:type="default" r:id="rId14"/>
          <w:footerReference w:type="first" r:id="rId15"/>
          <w:pgSz w:w="11907" w:h="16840" w:code="9"/>
          <w:pgMar w:top="1440" w:right="1440" w:bottom="1440" w:left="1440" w:header="720" w:footer="1758" w:gutter="0"/>
          <w:cols w:space="708"/>
          <w:titlePg/>
          <w:docGrid w:linePitch="360"/>
        </w:sectPr>
      </w:pPr>
      <w:r>
        <w:rPr>
          <w:rFonts w:ascii="Arial" w:hAnsi="Arial" w:cs="Arial"/>
          <w:b/>
          <w:noProof/>
          <w:szCs w:val="32"/>
          <w:lang w:eastAsia="en-US" w:bidi="hi-IN"/>
        </w:rPr>
        <mc:AlternateContent>
          <mc:Choice Requires="wps">
            <w:drawing>
              <wp:anchor distT="0" distB="0" distL="114300" distR="114300" simplePos="0" relativeHeight="251661312" behindDoc="0" locked="0" layoutInCell="1" allowOverlap="1" wp14:anchorId="0AD347B1" wp14:editId="4CD0FFC8">
                <wp:simplePos x="0" y="0"/>
                <wp:positionH relativeFrom="column">
                  <wp:posOffset>-39398</wp:posOffset>
                </wp:positionH>
                <wp:positionV relativeFrom="paragraph">
                  <wp:posOffset>148756</wp:posOffset>
                </wp:positionV>
                <wp:extent cx="2894275" cy="2146852"/>
                <wp:effectExtent l="0" t="0" r="20955" b="25400"/>
                <wp:wrapNone/>
                <wp:docPr id="3" name="Rectangle 3"/>
                <wp:cNvGraphicFramePr/>
                <a:graphic xmlns:a="http://schemas.openxmlformats.org/drawingml/2006/main">
                  <a:graphicData uri="http://schemas.microsoft.com/office/word/2010/wordprocessingShape">
                    <wps:wsp>
                      <wps:cNvSpPr/>
                      <wps:spPr>
                        <a:xfrm>
                          <a:off x="0" y="0"/>
                          <a:ext cx="2894275" cy="21468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95A01" w14:textId="370D4589" w:rsidR="000F088A" w:rsidRDefault="000F088A" w:rsidP="000F088A">
                            <w:pPr>
                              <w:jc w:val="both"/>
                            </w:pPr>
                            <w:r>
                              <w:rPr>
                                <w:noProof/>
                                <w:lang w:eastAsia="en-US" w:bidi="hi-IN"/>
                              </w:rPr>
                              <w:drawing>
                                <wp:inline distT="0" distB="0" distL="0" distR="0" wp14:anchorId="13316EA4" wp14:editId="457FC6C1">
                                  <wp:extent cx="2729619" cy="1632432"/>
                                  <wp:effectExtent l="0" t="0" r="0" b="6350"/>
                                  <wp:docPr id="7" name="Picture 7" descr="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rchitecture"/>
                                          <pic:cNvPicPr>
                                            <a:picLocks noChangeAspect="1" noChangeArrowheads="1"/>
                                          </pic:cNvPicPr>
                                        </pic:nvPicPr>
                                        <pic:blipFill rotWithShape="1">
                                          <a:blip r:embed="rId16">
                                            <a:extLst>
                                              <a:ext uri="{28A0092B-C50C-407E-A947-70E740481C1C}">
                                                <a14:useLocalDpi xmlns:a14="http://schemas.microsoft.com/office/drawing/2010/main" val="0"/>
                                              </a:ext>
                                            </a:extLst>
                                          </a:blip>
                                          <a:srcRect l="7231" t="3334" r="5439" b="3300"/>
                                          <a:stretch/>
                                        </pic:blipFill>
                                        <pic:spPr bwMode="auto">
                                          <a:xfrm>
                                            <a:off x="0" y="0"/>
                                            <a:ext cx="2759035" cy="165002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347B1" id="Rectangle 3" o:spid="_x0000_s1027" style="position:absolute;margin-left:-3.1pt;margin-top:11.7pt;width:227.9pt;height:169.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" filled="f" strokecolor="black [3213]" strokeweight="1pt">
                <v:textbox>
                  <w:txbxContent>
                    <w:p w14:paraId="72D95A01" w14:textId="370D4589" w:rsidR="000F088A" w:rsidRDefault="000F088A" w:rsidP="000F088A">
                      <w:pPr>
                        <w:jc w:val="both"/>
                      </w:pPr>
                      <w:r>
                        <w:rPr>
                          <w:noProof/>
                          <w:lang w:eastAsia="en-US" w:bidi="hi-IN"/>
                        </w:rPr>
                        <w:drawing>
                          <wp:inline distT="0" distB="0" distL="0" distR="0" wp14:anchorId="13316EA4" wp14:editId="457FC6C1">
                            <wp:extent cx="2729619" cy="1632432"/>
                            <wp:effectExtent l="0" t="0" r="0" b="6350"/>
                            <wp:docPr id="7" name="Picture 7" descr="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rchitecture"/>
                                    <pic:cNvPicPr>
                                      <a:picLocks noChangeAspect="1" noChangeArrowheads="1"/>
                                    </pic:cNvPicPr>
                                  </pic:nvPicPr>
                                  <pic:blipFill rotWithShape="1">
                                    <a:blip r:embed="rId17">
                                      <a:extLst>
                                        <a:ext uri="{28A0092B-C50C-407E-A947-70E740481C1C}">
                                          <a14:useLocalDpi xmlns:a14="http://schemas.microsoft.com/office/drawing/2010/main" val="0"/>
                                        </a:ext>
                                      </a:extLst>
                                    </a:blip>
                                    <a:srcRect l="7231" t="3334" r="5439" b="3300"/>
                                    <a:stretch/>
                                  </pic:blipFill>
                                  <pic:spPr bwMode="auto">
                                    <a:xfrm>
                                      <a:off x="0" y="0"/>
                                      <a:ext cx="2759035" cy="165002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7D6C5F">
        <w:rPr>
          <w:rFonts w:ascii="Arial" w:hAnsi="Arial" w:cs="Arial"/>
          <w:b/>
          <w:sz w:val="32"/>
          <w:szCs w:val="32"/>
        </w:rPr>
        <w:t xml:space="preserve">                         </w:t>
      </w:r>
      <w:bookmarkStart w:id="20" w:name="_Toc277327663"/>
      <w:bookmarkStart w:id="21" w:name="_Toc286160642"/>
      <w:bookmarkStart w:id="22" w:name="_Toc286161199"/>
      <w:bookmarkStart w:id="23" w:name="_Toc390368792"/>
      <w:bookmarkEnd w:id="10"/>
      <w:bookmarkEnd w:id="11"/>
      <w:bookmarkEnd w:id="12"/>
      <w:bookmarkEnd w:id="13"/>
      <w:bookmarkEnd w:id="14"/>
      <w:bookmarkEnd w:id="15"/>
      <w:bookmarkEnd w:id="16"/>
      <w:bookmarkEnd w:id="17"/>
      <w:bookmarkEnd w:id="18"/>
      <w:bookmarkEnd w:id="19"/>
      <w:bookmarkEnd w:id="20"/>
      <w:bookmarkEnd w:id="21"/>
      <w:bookmarkEnd w:id="22"/>
    </w:p>
    <w:p w14:paraId="26FAA2BC" w14:textId="54B24648" w:rsidR="007D6C5F" w:rsidRDefault="007D6C5F" w:rsidP="000F088A">
      <w:pPr>
        <w:pStyle w:val="Heading1"/>
        <w:rPr>
          <w:b w:val="0"/>
          <w:sz w:val="20"/>
        </w:rPr>
      </w:pPr>
    </w:p>
    <w:p w14:paraId="26FAA2BD" w14:textId="77777777" w:rsidR="007D6C5F" w:rsidRPr="004E191A" w:rsidRDefault="007D6C5F" w:rsidP="00C21596">
      <w:pPr>
        <w:jc w:val="center"/>
      </w:pPr>
    </w:p>
    <w:p w14:paraId="26FAA2BE" w14:textId="45FAE053" w:rsidR="007D6C5F" w:rsidRDefault="007D6C5F" w:rsidP="007D6C5F">
      <w:pPr>
        <w:rPr>
          <w:rFonts w:ascii="Arial" w:hAnsi="Arial" w:cs="Arial"/>
          <w:b/>
          <w:bCs/>
          <w:noProof/>
          <w:sz w:val="36"/>
          <w:lang w:eastAsia="en-US"/>
        </w:rPr>
      </w:pPr>
    </w:p>
    <w:p w14:paraId="26FAA2BF" w14:textId="4BE93799" w:rsidR="00ED3EB4" w:rsidRDefault="00ED3EB4" w:rsidP="007D6C5F"/>
    <w:p w14:paraId="4D06D54D" w14:textId="79771F69" w:rsidR="000F088A" w:rsidRDefault="000F088A" w:rsidP="007D6C5F"/>
    <w:p w14:paraId="69FCEBB7" w14:textId="21C94F45" w:rsidR="000F088A" w:rsidRDefault="000F088A" w:rsidP="007D6C5F"/>
    <w:p w14:paraId="42F2D213" w14:textId="267B88F2" w:rsidR="000F088A" w:rsidRDefault="000F088A" w:rsidP="007D6C5F"/>
    <w:p w14:paraId="6C417557" w14:textId="3243581D" w:rsidR="000F088A" w:rsidRDefault="000F088A" w:rsidP="007D6C5F"/>
    <w:p w14:paraId="5C98316B" w14:textId="18264116" w:rsidR="000F088A" w:rsidRDefault="000F088A" w:rsidP="007D6C5F"/>
    <w:p w14:paraId="0E9BBA25" w14:textId="7A136F0C" w:rsidR="000F088A" w:rsidRDefault="000F088A" w:rsidP="007D6C5F"/>
    <w:p w14:paraId="56980D47" w14:textId="1106D325" w:rsidR="000F088A" w:rsidRDefault="000F088A" w:rsidP="007D6C5F"/>
    <w:p w14:paraId="4DDEEA43" w14:textId="6BBAF606" w:rsidR="000F088A" w:rsidRDefault="000F088A" w:rsidP="007D6C5F"/>
    <w:p w14:paraId="7E7D455A" w14:textId="3DD562B3" w:rsidR="000F088A" w:rsidRDefault="000F088A" w:rsidP="007D6C5F"/>
    <w:p w14:paraId="63E1A3CB" w14:textId="17CE0511" w:rsidR="000F088A" w:rsidRPr="00104F1A" w:rsidRDefault="000F088A" w:rsidP="007D6C5F"/>
    <w:p w14:paraId="26FAA2C0" w14:textId="77777777" w:rsidR="007D6C5F" w:rsidRDefault="007D6C5F" w:rsidP="007D6C5F">
      <w:pPr>
        <w:pStyle w:val="Heading1"/>
      </w:pPr>
      <w:r>
        <w:t>Features</w:t>
      </w:r>
    </w:p>
    <w:p w14:paraId="26FAA2C1" w14:textId="77777777" w:rsidR="007D6C5F" w:rsidRDefault="007D6C5F" w:rsidP="007D6C5F">
      <w:pPr>
        <w:autoSpaceDE w:val="0"/>
        <w:autoSpaceDN w:val="0"/>
        <w:adjustRightInd w:val="0"/>
        <w:jc w:val="both"/>
        <w:rPr>
          <w:rFonts w:ascii="Arial" w:hAnsi="Arial" w:cs="Arial"/>
          <w:sz w:val="20"/>
          <w:szCs w:val="20"/>
          <w:lang w:eastAsia="en-US"/>
        </w:rPr>
      </w:pPr>
    </w:p>
    <w:p w14:paraId="26FAA2C3" w14:textId="5885DCB3" w:rsidR="001C6E71" w:rsidRDefault="007D6C5F" w:rsidP="007D6C5F">
      <w:pPr>
        <w:pStyle w:val="ListParagraph"/>
        <w:numPr>
          <w:ilvl w:val="0"/>
          <w:numId w:val="2"/>
        </w:numPr>
        <w:rPr>
          <w:rFonts w:ascii="Arial" w:hAnsi="Arial" w:cs="Arial"/>
          <w:sz w:val="22"/>
          <w:lang w:eastAsia="en-US"/>
        </w:rPr>
      </w:pPr>
      <w:r w:rsidRPr="001C6E71">
        <w:rPr>
          <w:rFonts w:ascii="Arial" w:hAnsi="Arial" w:cs="Arial"/>
          <w:sz w:val="22"/>
          <w:lang w:eastAsia="en-US"/>
        </w:rPr>
        <w:t>Easy portabilit</w:t>
      </w:r>
      <w:r w:rsidR="001C6E71">
        <w:rPr>
          <w:rFonts w:ascii="Arial" w:hAnsi="Arial" w:cs="Arial"/>
          <w:sz w:val="22"/>
          <w:lang w:eastAsia="en-US"/>
        </w:rPr>
        <w:t xml:space="preserve">y across different </w:t>
      </w:r>
      <w:r w:rsidR="00DF5FE3">
        <w:rPr>
          <w:rFonts w:ascii="Arial" w:hAnsi="Arial" w:cs="Arial"/>
          <w:sz w:val="22"/>
          <w:lang w:eastAsia="en-US"/>
        </w:rPr>
        <w:t xml:space="preserve">Linux </w:t>
      </w:r>
      <w:r w:rsidR="005063EC">
        <w:rPr>
          <w:rFonts w:ascii="Arial" w:hAnsi="Arial" w:cs="Arial"/>
          <w:sz w:val="22"/>
          <w:lang w:eastAsia="en-US"/>
        </w:rPr>
        <w:t xml:space="preserve">based </w:t>
      </w:r>
      <w:r w:rsidR="00DF5FE3">
        <w:rPr>
          <w:rFonts w:ascii="Arial" w:hAnsi="Arial" w:cs="Arial"/>
          <w:sz w:val="22"/>
          <w:lang w:eastAsia="en-US"/>
        </w:rPr>
        <w:t>platforms with compatible hardware</w:t>
      </w:r>
      <w:r w:rsidR="000A73CA">
        <w:rPr>
          <w:rFonts w:ascii="Arial" w:hAnsi="Arial" w:cs="Arial"/>
          <w:sz w:val="22"/>
          <w:lang w:eastAsia="en-US"/>
        </w:rPr>
        <w:t xml:space="preserve"> interface</w:t>
      </w:r>
      <w:r w:rsidR="00DF5FE3">
        <w:rPr>
          <w:rFonts w:ascii="Arial" w:hAnsi="Arial" w:cs="Arial"/>
          <w:sz w:val="22"/>
          <w:lang w:eastAsia="en-US"/>
        </w:rPr>
        <w:t>.</w:t>
      </w:r>
    </w:p>
    <w:p w14:paraId="5FD88E6D" w14:textId="77777777" w:rsidR="00C243FE" w:rsidRDefault="00C243FE" w:rsidP="00C243FE">
      <w:pPr>
        <w:pStyle w:val="ListParagraph"/>
        <w:numPr>
          <w:ilvl w:val="0"/>
          <w:numId w:val="2"/>
        </w:numPr>
        <w:rPr>
          <w:rFonts w:ascii="Arial" w:hAnsi="Arial" w:cs="Arial"/>
          <w:sz w:val="22"/>
          <w:lang w:eastAsia="en-US"/>
        </w:rPr>
      </w:pPr>
      <w:r>
        <w:rPr>
          <w:rFonts w:ascii="Arial" w:hAnsi="Arial" w:cs="Arial"/>
          <w:sz w:val="22"/>
          <w:lang w:eastAsia="en-US"/>
        </w:rPr>
        <w:t>UID and type of the NFC-Tag is displayed</w:t>
      </w:r>
      <w:bookmarkStart w:id="24" w:name="_GoBack"/>
      <w:bookmarkEnd w:id="24"/>
      <w:r>
        <w:rPr>
          <w:rFonts w:ascii="Arial" w:hAnsi="Arial" w:cs="Arial"/>
          <w:sz w:val="22"/>
          <w:lang w:eastAsia="en-US"/>
        </w:rPr>
        <w:t xml:space="preserve"> on screen till the tag is paced in vicinity of the NFC antenna of X-NUCLEO-NFC05A1</w:t>
      </w:r>
    </w:p>
    <w:p w14:paraId="7DD7CC0D" w14:textId="2F42429B" w:rsidR="00BF0100" w:rsidRDefault="00D55405" w:rsidP="007D6C5F">
      <w:pPr>
        <w:pStyle w:val="ListParagraph"/>
        <w:numPr>
          <w:ilvl w:val="0"/>
          <w:numId w:val="2"/>
        </w:numPr>
        <w:rPr>
          <w:rFonts w:ascii="Arial" w:hAnsi="Arial" w:cs="Arial"/>
          <w:sz w:val="22"/>
          <w:lang w:eastAsia="en-US"/>
        </w:rPr>
      </w:pPr>
      <w:r>
        <w:rPr>
          <w:rFonts w:ascii="Arial" w:hAnsi="Arial" w:cs="Arial"/>
          <w:sz w:val="22"/>
          <w:lang w:eastAsia="en-US"/>
        </w:rPr>
        <w:t xml:space="preserve">Demo application detect NFC Tag </w:t>
      </w:r>
      <w:r w:rsidR="00512BA8">
        <w:rPr>
          <w:rFonts w:ascii="Arial" w:hAnsi="Arial" w:cs="Arial"/>
          <w:sz w:val="22"/>
          <w:lang w:eastAsia="en-US"/>
        </w:rPr>
        <w:t>types:</w:t>
      </w:r>
      <w:r>
        <w:rPr>
          <w:rFonts w:ascii="Arial" w:hAnsi="Arial" w:cs="Arial"/>
          <w:sz w:val="22"/>
          <w:lang w:eastAsia="en-US"/>
        </w:rPr>
        <w:t xml:space="preserve"> </w:t>
      </w:r>
      <w:r w:rsidR="00022219">
        <w:rPr>
          <w:rFonts w:ascii="Arial" w:hAnsi="Arial" w:cs="Arial"/>
          <w:sz w:val="22"/>
          <w:lang w:eastAsia="en-US"/>
        </w:rPr>
        <w:t>NFC-</w:t>
      </w:r>
      <w:r>
        <w:rPr>
          <w:rFonts w:ascii="Arial" w:hAnsi="Arial" w:cs="Arial"/>
          <w:sz w:val="22"/>
          <w:lang w:eastAsia="en-US"/>
        </w:rPr>
        <w:t xml:space="preserve">A, </w:t>
      </w:r>
      <w:r w:rsidR="00022219">
        <w:rPr>
          <w:rFonts w:ascii="Arial" w:hAnsi="Arial" w:cs="Arial"/>
          <w:sz w:val="22"/>
          <w:lang w:eastAsia="en-US"/>
        </w:rPr>
        <w:t>NFC-</w:t>
      </w:r>
      <w:r>
        <w:rPr>
          <w:rFonts w:ascii="Arial" w:hAnsi="Arial" w:cs="Arial"/>
          <w:sz w:val="22"/>
          <w:lang w:eastAsia="en-US"/>
        </w:rPr>
        <w:t xml:space="preserve">B, </w:t>
      </w:r>
      <w:r w:rsidR="00022219">
        <w:rPr>
          <w:rFonts w:ascii="Arial" w:hAnsi="Arial" w:cs="Arial"/>
          <w:sz w:val="22"/>
          <w:lang w:eastAsia="en-US"/>
        </w:rPr>
        <w:t>NFC-</w:t>
      </w:r>
      <w:r>
        <w:rPr>
          <w:rFonts w:ascii="Arial" w:hAnsi="Arial" w:cs="Arial"/>
          <w:sz w:val="22"/>
          <w:lang w:eastAsia="en-US"/>
        </w:rPr>
        <w:t>V</w:t>
      </w:r>
      <w:r w:rsidR="006E0886">
        <w:rPr>
          <w:rFonts w:ascii="Arial" w:hAnsi="Arial" w:cs="Arial"/>
          <w:sz w:val="22"/>
          <w:lang w:eastAsia="en-US"/>
        </w:rPr>
        <w:t xml:space="preserve"> and other types supported </w:t>
      </w:r>
      <w:r w:rsidR="00F4458F">
        <w:rPr>
          <w:rFonts w:ascii="Arial" w:hAnsi="Arial" w:cs="Arial"/>
          <w:sz w:val="22"/>
          <w:lang w:eastAsia="en-US"/>
        </w:rPr>
        <w:t>by</w:t>
      </w:r>
      <w:r w:rsidR="006E0886">
        <w:rPr>
          <w:rFonts w:ascii="Arial" w:hAnsi="Arial" w:cs="Arial"/>
          <w:sz w:val="22"/>
          <w:lang w:eastAsia="en-US"/>
        </w:rPr>
        <w:t xml:space="preserve"> S</w:t>
      </w:r>
      <w:r w:rsidR="00274DA9">
        <w:rPr>
          <w:rFonts w:ascii="Arial" w:hAnsi="Arial" w:cs="Arial"/>
          <w:sz w:val="22"/>
          <w:lang w:eastAsia="en-US"/>
        </w:rPr>
        <w:t>T</w:t>
      </w:r>
      <w:r w:rsidR="006E0886">
        <w:rPr>
          <w:rFonts w:ascii="Arial" w:hAnsi="Arial" w:cs="Arial"/>
          <w:sz w:val="22"/>
          <w:lang w:eastAsia="en-US"/>
        </w:rPr>
        <w:t xml:space="preserve">’s RFAL </w:t>
      </w:r>
    </w:p>
    <w:p w14:paraId="26FAA2C6" w14:textId="12094200" w:rsidR="00ED3EB4" w:rsidRDefault="00ED3EB4" w:rsidP="00FB1B26">
      <w:pPr>
        <w:pStyle w:val="ListParagraph"/>
        <w:rPr>
          <w:rFonts w:ascii="Arial" w:hAnsi="Arial" w:cs="Arial"/>
          <w:sz w:val="22"/>
          <w:lang w:eastAsia="en-US"/>
        </w:rPr>
      </w:pPr>
    </w:p>
    <w:p w14:paraId="0835AF34" w14:textId="2E15A90F" w:rsidR="00FB1B26" w:rsidRDefault="00FB1B26" w:rsidP="00FB1B26">
      <w:pPr>
        <w:pStyle w:val="ListParagraph"/>
        <w:rPr>
          <w:rFonts w:ascii="Arial" w:hAnsi="Arial" w:cs="Arial"/>
          <w:sz w:val="22"/>
          <w:lang w:eastAsia="en-US"/>
        </w:rPr>
      </w:pPr>
    </w:p>
    <w:p w14:paraId="100372D4" w14:textId="1C843AFB" w:rsidR="00FB1B26" w:rsidRDefault="00FB1B26" w:rsidP="00FB1B26">
      <w:pPr>
        <w:pStyle w:val="ListParagraph"/>
        <w:rPr>
          <w:rFonts w:ascii="Arial" w:hAnsi="Arial" w:cs="Arial"/>
          <w:sz w:val="22"/>
          <w:lang w:eastAsia="en-US"/>
        </w:rPr>
      </w:pPr>
    </w:p>
    <w:p w14:paraId="17D76596" w14:textId="0E8ADF19" w:rsidR="00FB1B26" w:rsidRDefault="00FB1B26" w:rsidP="00FB1B26">
      <w:pPr>
        <w:pStyle w:val="ListParagraph"/>
        <w:rPr>
          <w:rFonts w:ascii="Arial" w:hAnsi="Arial" w:cs="Arial"/>
          <w:sz w:val="22"/>
          <w:lang w:eastAsia="en-US"/>
        </w:rPr>
      </w:pPr>
    </w:p>
    <w:p w14:paraId="009D7D0E" w14:textId="64B306A8" w:rsidR="00FB1B26" w:rsidRDefault="00FB1B26" w:rsidP="00FB1B26">
      <w:pPr>
        <w:pStyle w:val="ListParagraph"/>
        <w:rPr>
          <w:rFonts w:ascii="Arial" w:hAnsi="Arial" w:cs="Arial"/>
          <w:sz w:val="22"/>
          <w:lang w:eastAsia="en-US"/>
        </w:rPr>
      </w:pPr>
    </w:p>
    <w:p w14:paraId="43135337" w14:textId="012D40CF" w:rsidR="00FB1B26" w:rsidRDefault="00FB1B26" w:rsidP="00FB1B26">
      <w:pPr>
        <w:pStyle w:val="ListParagraph"/>
        <w:rPr>
          <w:rFonts w:ascii="Arial" w:hAnsi="Arial" w:cs="Arial"/>
          <w:sz w:val="22"/>
          <w:lang w:eastAsia="en-US"/>
        </w:rPr>
      </w:pPr>
    </w:p>
    <w:p w14:paraId="401BFE12" w14:textId="7A67DEEF" w:rsidR="00FB1B26" w:rsidRDefault="00FB1B26" w:rsidP="00FB1B26">
      <w:pPr>
        <w:pStyle w:val="ListParagraph"/>
        <w:rPr>
          <w:rFonts w:ascii="Arial" w:hAnsi="Arial" w:cs="Arial"/>
          <w:sz w:val="22"/>
          <w:lang w:eastAsia="en-US"/>
        </w:rPr>
      </w:pPr>
    </w:p>
    <w:p w14:paraId="7DE0656A" w14:textId="2B82FE56" w:rsidR="00FB1B26" w:rsidRDefault="00FB1B26" w:rsidP="00FB1B26">
      <w:pPr>
        <w:pStyle w:val="ListParagraph"/>
        <w:rPr>
          <w:rFonts w:ascii="Arial" w:hAnsi="Arial" w:cs="Arial"/>
          <w:sz w:val="22"/>
          <w:lang w:eastAsia="en-US"/>
        </w:rPr>
      </w:pPr>
    </w:p>
    <w:p w14:paraId="5B640301" w14:textId="6BBCBDE2" w:rsidR="00FB1B26" w:rsidRDefault="00FB1B26" w:rsidP="00FB1B26">
      <w:pPr>
        <w:pStyle w:val="ListParagraph"/>
        <w:rPr>
          <w:rFonts w:ascii="Arial" w:hAnsi="Arial" w:cs="Arial"/>
          <w:sz w:val="22"/>
          <w:lang w:eastAsia="en-US"/>
        </w:rPr>
      </w:pPr>
    </w:p>
    <w:p w14:paraId="42CD7805" w14:textId="77777777" w:rsidR="00FB1B26" w:rsidRPr="00ED3EB4" w:rsidRDefault="00FB1B26" w:rsidP="00FB1B26">
      <w:pPr>
        <w:pStyle w:val="ListParagraph"/>
        <w:rPr>
          <w:rFonts w:ascii="Arial" w:hAnsi="Arial" w:cs="Arial"/>
          <w:sz w:val="22"/>
          <w:lang w:eastAsia="en-US"/>
        </w:rPr>
      </w:pPr>
    </w:p>
    <w:bookmarkEnd w:id="0"/>
    <w:bookmarkEnd w:id="1"/>
    <w:bookmarkEnd w:id="23"/>
    <w:p w14:paraId="26FAA2CB" w14:textId="163C5D31" w:rsidR="007D6C5F" w:rsidRPr="00C243FE" w:rsidRDefault="007D6C5F" w:rsidP="00C243FE">
      <w:pPr>
        <w:pStyle w:val="Heading1"/>
      </w:pPr>
      <w:r w:rsidRPr="00DF5A22">
        <w:t>Description</w:t>
      </w:r>
    </w:p>
    <w:p w14:paraId="4E58B426" w14:textId="5961FA4A" w:rsidR="00A73549" w:rsidRDefault="00DF1A7D" w:rsidP="007D6C5F">
      <w:pPr>
        <w:autoSpaceDE w:val="0"/>
        <w:autoSpaceDN w:val="0"/>
        <w:adjustRightInd w:val="0"/>
        <w:jc w:val="both"/>
        <w:rPr>
          <w:rFonts w:ascii="Arial" w:hAnsi="Arial" w:cs="Arial"/>
          <w:sz w:val="22"/>
          <w:szCs w:val="22"/>
          <w:lang w:eastAsia="en-US"/>
        </w:rPr>
      </w:pPr>
      <w:r w:rsidRPr="00DF1A7D">
        <w:rPr>
          <w:rFonts w:ascii="Arial" w:hAnsi="Arial" w:cs="Arial"/>
          <w:sz w:val="22"/>
          <w:szCs w:val="22"/>
          <w:lang w:eastAsia="en-US"/>
        </w:rPr>
        <w:t>The software package enables the STM32MP157C-DK2 to operate with the X-NUCLEO-NFC05A1.</w:t>
      </w:r>
      <w:r w:rsidR="007D6C5F" w:rsidRPr="005E6973">
        <w:rPr>
          <w:rFonts w:ascii="Arial" w:hAnsi="Arial" w:cs="Arial"/>
          <w:sz w:val="22"/>
          <w:szCs w:val="22"/>
          <w:lang w:eastAsia="en-US"/>
        </w:rPr>
        <w:t xml:space="preserve"> </w:t>
      </w:r>
    </w:p>
    <w:p w14:paraId="2347C1B3" w14:textId="556175BA" w:rsidR="002E720B" w:rsidRDefault="002E720B" w:rsidP="007D6C5F">
      <w:pPr>
        <w:autoSpaceDE w:val="0"/>
        <w:autoSpaceDN w:val="0"/>
        <w:adjustRightInd w:val="0"/>
        <w:jc w:val="both"/>
        <w:rPr>
          <w:rFonts w:ascii="Arial" w:hAnsi="Arial" w:cs="Arial"/>
          <w:sz w:val="22"/>
          <w:szCs w:val="22"/>
          <w:lang w:eastAsia="en-US"/>
        </w:rPr>
      </w:pPr>
    </w:p>
    <w:p w14:paraId="1178E524" w14:textId="00942712" w:rsidR="001C1CF3" w:rsidRDefault="00DF1A7D" w:rsidP="00DF1A7D">
      <w:pPr>
        <w:autoSpaceDE w:val="0"/>
        <w:autoSpaceDN w:val="0"/>
        <w:adjustRightInd w:val="0"/>
        <w:spacing w:after="120"/>
        <w:jc w:val="both"/>
        <w:rPr>
          <w:rFonts w:ascii="Arial" w:hAnsi="Arial" w:cs="Arial"/>
          <w:lang w:eastAsia="en-US"/>
        </w:rPr>
      </w:pPr>
      <w:r w:rsidRPr="005208EE">
        <w:rPr>
          <w:rFonts w:ascii="Arial" w:hAnsi="Arial" w:cs="Arial"/>
          <w:lang w:eastAsia="en-US"/>
        </w:rPr>
        <w:t xml:space="preserve">This package ports the RF abstraction layer (RFAL) onto a </w:t>
      </w:r>
      <w:r>
        <w:rPr>
          <w:rFonts w:ascii="Arial" w:hAnsi="Arial" w:cs="Arial"/>
          <w:lang w:eastAsia="en-US"/>
        </w:rPr>
        <w:t xml:space="preserve">STM32MP157C-DK2 based </w:t>
      </w:r>
      <w:r w:rsidRPr="005208EE">
        <w:rPr>
          <w:rFonts w:ascii="Arial" w:hAnsi="Arial" w:cs="Arial"/>
          <w:lang w:eastAsia="en-US"/>
        </w:rPr>
        <w:t>Linux platform to</w:t>
      </w:r>
      <w:r>
        <w:rPr>
          <w:rFonts w:ascii="Arial" w:hAnsi="Arial" w:cs="Arial"/>
          <w:lang w:eastAsia="en-US"/>
        </w:rPr>
        <w:t xml:space="preserve"> </w:t>
      </w:r>
      <w:r w:rsidRPr="005208EE">
        <w:rPr>
          <w:rFonts w:ascii="Arial" w:hAnsi="Arial" w:cs="Arial"/>
          <w:lang w:eastAsia="en-US"/>
        </w:rPr>
        <w:t>operate with X-NUCLEO-NFC05A1</w:t>
      </w:r>
      <w:r w:rsidR="001C1CF3">
        <w:rPr>
          <w:rFonts w:ascii="Arial" w:hAnsi="Arial" w:cs="Arial"/>
          <w:lang w:eastAsia="en-US"/>
        </w:rPr>
        <w:t xml:space="preserve"> </w:t>
      </w:r>
      <w:r w:rsidR="001C1CF3" w:rsidRPr="005208EE">
        <w:rPr>
          <w:rFonts w:ascii="Arial" w:hAnsi="Arial" w:cs="Arial"/>
          <w:lang w:eastAsia="en-US"/>
        </w:rPr>
        <w:t>which contains the ST25R3911B</w:t>
      </w:r>
      <w:r w:rsidR="001C1CF3">
        <w:rPr>
          <w:rFonts w:ascii="Arial" w:hAnsi="Arial" w:cs="Arial"/>
          <w:lang w:eastAsia="en-US"/>
        </w:rPr>
        <w:t xml:space="preserve"> </w:t>
      </w:r>
      <w:r w:rsidR="001C1CF3" w:rsidRPr="005208EE">
        <w:rPr>
          <w:rFonts w:ascii="Arial" w:hAnsi="Arial" w:cs="Arial"/>
          <w:lang w:eastAsia="en-US"/>
        </w:rPr>
        <w:t>high-performance NFC frontend</w:t>
      </w:r>
      <w:r w:rsidR="001C1CF3">
        <w:rPr>
          <w:rFonts w:ascii="Arial" w:hAnsi="Arial" w:cs="Arial"/>
          <w:lang w:eastAsia="en-US"/>
        </w:rPr>
        <w:t xml:space="preserve"> IC</w:t>
      </w:r>
      <w:r w:rsidRPr="005208EE">
        <w:rPr>
          <w:rFonts w:ascii="Arial" w:hAnsi="Arial" w:cs="Arial"/>
          <w:lang w:eastAsia="en-US"/>
        </w:rPr>
        <w:t xml:space="preserve">. The package contains a sample </w:t>
      </w:r>
      <w:del w:id="25" w:author="Raunaque Mujeeb QUAISER" w:date="2020-06-02T20:39:00Z">
        <w:r w:rsidR="001C1CF3" w:rsidDel="00E42B01">
          <w:rPr>
            <w:rFonts w:ascii="Arial" w:hAnsi="Arial" w:cs="Arial"/>
            <w:lang w:eastAsia="en-US"/>
          </w:rPr>
          <w:delText>linux</w:delText>
        </w:r>
      </w:del>
      <w:ins w:id="26" w:author="Raunaque Mujeeb QUAISER" w:date="2020-06-02T20:39:00Z">
        <w:r w:rsidR="00E42B01">
          <w:rPr>
            <w:rFonts w:ascii="Arial" w:hAnsi="Arial" w:cs="Arial"/>
            <w:lang w:eastAsia="en-US"/>
          </w:rPr>
          <w:t>Linux</w:t>
        </w:r>
      </w:ins>
      <w:r w:rsidR="001C1CF3">
        <w:rPr>
          <w:rFonts w:ascii="Arial" w:hAnsi="Arial" w:cs="Arial"/>
          <w:lang w:eastAsia="en-US"/>
        </w:rPr>
        <w:t xml:space="preserve"> </w:t>
      </w:r>
      <w:r w:rsidRPr="005208EE">
        <w:rPr>
          <w:rFonts w:ascii="Arial" w:hAnsi="Arial" w:cs="Arial"/>
          <w:lang w:eastAsia="en-US"/>
        </w:rPr>
        <w:t>application that detects</w:t>
      </w:r>
      <w:r>
        <w:rPr>
          <w:rFonts w:ascii="Arial" w:hAnsi="Arial" w:cs="Arial"/>
          <w:lang w:eastAsia="en-US"/>
        </w:rPr>
        <w:t xml:space="preserve"> </w:t>
      </w:r>
      <w:r w:rsidRPr="005208EE">
        <w:rPr>
          <w:rFonts w:ascii="Arial" w:hAnsi="Arial" w:cs="Arial"/>
          <w:lang w:eastAsia="en-US"/>
        </w:rPr>
        <w:t xml:space="preserve">different types of NFC tags. </w:t>
      </w:r>
    </w:p>
    <w:p w14:paraId="26FAA2CE" w14:textId="25D488D2" w:rsidR="007D6C5F" w:rsidRPr="00DF1A7D" w:rsidRDefault="00DF1A7D" w:rsidP="00DF1A7D">
      <w:pPr>
        <w:autoSpaceDE w:val="0"/>
        <w:autoSpaceDN w:val="0"/>
        <w:adjustRightInd w:val="0"/>
        <w:spacing w:after="120"/>
        <w:jc w:val="both"/>
        <w:rPr>
          <w:rFonts w:ascii="Arial" w:hAnsi="Arial" w:cs="Arial"/>
          <w:lang w:eastAsia="en-US"/>
        </w:rPr>
      </w:pPr>
      <w:r w:rsidRPr="005208EE">
        <w:rPr>
          <w:rFonts w:ascii="Arial" w:hAnsi="Arial" w:cs="Arial"/>
          <w:lang w:eastAsia="en-US"/>
        </w:rPr>
        <w:t>The RFAL is the ST</w:t>
      </w:r>
      <w:r>
        <w:rPr>
          <w:rFonts w:ascii="Arial" w:hAnsi="Arial" w:cs="Arial"/>
          <w:lang w:eastAsia="en-US"/>
        </w:rPr>
        <w:t xml:space="preserve"> </w:t>
      </w:r>
      <w:r w:rsidRPr="005208EE">
        <w:rPr>
          <w:rFonts w:ascii="Arial" w:hAnsi="Arial" w:cs="Arial"/>
          <w:lang w:eastAsia="en-US"/>
        </w:rPr>
        <w:t>standard driver for ST25R NFC/RFID Reader ICs ST25R3911B, ST25R3912, ST25R3913,</w:t>
      </w:r>
      <w:r>
        <w:rPr>
          <w:rFonts w:ascii="Arial" w:hAnsi="Arial" w:cs="Arial"/>
          <w:lang w:eastAsia="en-US"/>
        </w:rPr>
        <w:t xml:space="preserve"> </w:t>
      </w:r>
      <w:r w:rsidRPr="005208EE">
        <w:rPr>
          <w:rFonts w:ascii="Arial" w:hAnsi="Arial" w:cs="Arial"/>
          <w:lang w:eastAsia="en-US"/>
        </w:rPr>
        <w:t>ST25R3914 and ST25R3915.</w:t>
      </w:r>
      <w:r w:rsidR="001C1CF3">
        <w:rPr>
          <w:rFonts w:ascii="Arial" w:hAnsi="Arial" w:cs="Arial"/>
          <w:lang w:eastAsia="en-US"/>
        </w:rPr>
        <w:t xml:space="preserve"> </w:t>
      </w:r>
      <w:r>
        <w:rPr>
          <w:rFonts w:ascii="Arial" w:hAnsi="Arial" w:cs="Arial"/>
          <w:lang w:eastAsia="en-US"/>
        </w:rPr>
        <w:t>This software package</w:t>
      </w:r>
      <w:r w:rsidRPr="005208EE">
        <w:rPr>
          <w:rFonts w:ascii="Arial" w:hAnsi="Arial" w:cs="Arial"/>
          <w:lang w:eastAsia="en-US"/>
        </w:rPr>
        <w:t xml:space="preserve"> supports all the ST25R3911B lower-layer protocols </w:t>
      </w:r>
      <w:proofErr w:type="gramStart"/>
      <w:r w:rsidRPr="005208EE">
        <w:rPr>
          <w:rFonts w:ascii="Arial" w:hAnsi="Arial" w:cs="Arial"/>
          <w:lang w:eastAsia="en-US"/>
        </w:rPr>
        <w:t>and also</w:t>
      </w:r>
      <w:proofErr w:type="gramEnd"/>
      <w:r w:rsidRPr="005208EE">
        <w:rPr>
          <w:rFonts w:ascii="Arial" w:hAnsi="Arial" w:cs="Arial"/>
          <w:lang w:eastAsia="en-US"/>
        </w:rPr>
        <w:t xml:space="preserve"> some higher</w:t>
      </w:r>
      <w:r>
        <w:rPr>
          <w:rFonts w:ascii="Arial" w:hAnsi="Arial" w:cs="Arial"/>
          <w:lang w:eastAsia="en-US"/>
        </w:rPr>
        <w:t xml:space="preserve"> </w:t>
      </w:r>
      <w:r w:rsidRPr="005208EE">
        <w:rPr>
          <w:rFonts w:ascii="Arial" w:hAnsi="Arial" w:cs="Arial"/>
          <w:lang w:eastAsia="en-US"/>
        </w:rPr>
        <w:t xml:space="preserve">layer protocols to abstract RF communication. </w:t>
      </w:r>
    </w:p>
    <w:p w14:paraId="26FAA2CF" w14:textId="77777777" w:rsidR="007D6C5F" w:rsidRDefault="007D6C5F" w:rsidP="007D6C5F">
      <w:pPr>
        <w:autoSpaceDE w:val="0"/>
        <w:autoSpaceDN w:val="0"/>
        <w:adjustRightInd w:val="0"/>
        <w:jc w:val="both"/>
        <w:rPr>
          <w:rFonts w:ascii="Arial" w:hAnsi="Arial" w:cs="Arial"/>
          <w:sz w:val="22"/>
          <w:szCs w:val="22"/>
          <w:lang w:eastAsia="en-US"/>
        </w:rPr>
      </w:pPr>
    </w:p>
    <w:p w14:paraId="26FAA2D0" w14:textId="77777777" w:rsidR="00ED3EB4" w:rsidRDefault="00ED3EB4" w:rsidP="007D6C5F">
      <w:pPr>
        <w:autoSpaceDE w:val="0"/>
        <w:autoSpaceDN w:val="0"/>
        <w:adjustRightInd w:val="0"/>
        <w:jc w:val="both"/>
        <w:rPr>
          <w:rFonts w:ascii="Arial" w:hAnsi="Arial" w:cs="Arial"/>
          <w:sz w:val="22"/>
          <w:szCs w:val="22"/>
          <w:lang w:eastAsia="en-US"/>
        </w:rPr>
      </w:pPr>
    </w:p>
    <w:p w14:paraId="26FAA2D1" w14:textId="77777777" w:rsidR="00ED3EB4" w:rsidRDefault="00ED3EB4" w:rsidP="007D6C5F">
      <w:pPr>
        <w:autoSpaceDE w:val="0"/>
        <w:autoSpaceDN w:val="0"/>
        <w:adjustRightInd w:val="0"/>
        <w:jc w:val="both"/>
        <w:rPr>
          <w:rFonts w:ascii="Arial" w:hAnsi="Arial" w:cs="Arial"/>
          <w:sz w:val="22"/>
          <w:szCs w:val="22"/>
          <w:lang w:eastAsia="en-US"/>
        </w:rPr>
      </w:pPr>
    </w:p>
    <w:p w14:paraId="26FAA2D2" w14:textId="77777777" w:rsidR="00ED3EB4" w:rsidRDefault="00ED3EB4" w:rsidP="007D6C5F">
      <w:pPr>
        <w:autoSpaceDE w:val="0"/>
        <w:autoSpaceDN w:val="0"/>
        <w:adjustRightInd w:val="0"/>
        <w:jc w:val="both"/>
        <w:rPr>
          <w:rFonts w:ascii="Arial" w:hAnsi="Arial" w:cs="Arial"/>
          <w:sz w:val="22"/>
          <w:szCs w:val="22"/>
          <w:lang w:eastAsia="en-US"/>
        </w:rPr>
      </w:pPr>
    </w:p>
    <w:p w14:paraId="26FAA2D3" w14:textId="77777777" w:rsidR="00ED3EB4" w:rsidRDefault="00ED3EB4" w:rsidP="007D6C5F">
      <w:pPr>
        <w:autoSpaceDE w:val="0"/>
        <w:autoSpaceDN w:val="0"/>
        <w:adjustRightInd w:val="0"/>
        <w:jc w:val="both"/>
        <w:rPr>
          <w:rFonts w:ascii="Arial" w:hAnsi="Arial" w:cs="Arial"/>
          <w:sz w:val="22"/>
          <w:szCs w:val="22"/>
          <w:lang w:eastAsia="en-US"/>
        </w:rPr>
      </w:pPr>
    </w:p>
    <w:p w14:paraId="26FAA2D4" w14:textId="77777777" w:rsidR="00ED3EB4" w:rsidRDefault="00ED3EB4" w:rsidP="007D6C5F">
      <w:pPr>
        <w:autoSpaceDE w:val="0"/>
        <w:autoSpaceDN w:val="0"/>
        <w:adjustRightInd w:val="0"/>
        <w:jc w:val="both"/>
        <w:rPr>
          <w:rFonts w:ascii="Arial" w:hAnsi="Arial" w:cs="Arial"/>
          <w:sz w:val="22"/>
          <w:szCs w:val="22"/>
          <w:lang w:eastAsia="en-US"/>
        </w:rPr>
      </w:pPr>
    </w:p>
    <w:p w14:paraId="26FAA2D5" w14:textId="77777777" w:rsidR="00ED3EB4" w:rsidRDefault="00ED3EB4" w:rsidP="007D6C5F">
      <w:pPr>
        <w:autoSpaceDE w:val="0"/>
        <w:autoSpaceDN w:val="0"/>
        <w:adjustRightInd w:val="0"/>
        <w:jc w:val="both"/>
        <w:rPr>
          <w:rFonts w:ascii="Arial" w:hAnsi="Arial" w:cs="Arial"/>
          <w:sz w:val="22"/>
          <w:szCs w:val="22"/>
          <w:lang w:eastAsia="en-US"/>
        </w:rPr>
      </w:pPr>
    </w:p>
    <w:p w14:paraId="26FAA2D6" w14:textId="77777777" w:rsidR="00ED3EB4" w:rsidRDefault="00ED3EB4" w:rsidP="007D6C5F">
      <w:pPr>
        <w:autoSpaceDE w:val="0"/>
        <w:autoSpaceDN w:val="0"/>
        <w:adjustRightInd w:val="0"/>
        <w:jc w:val="both"/>
        <w:rPr>
          <w:rFonts w:ascii="Arial" w:hAnsi="Arial" w:cs="Arial"/>
          <w:sz w:val="22"/>
          <w:szCs w:val="22"/>
          <w:lang w:eastAsia="en-US"/>
        </w:rPr>
      </w:pPr>
    </w:p>
    <w:p w14:paraId="26FAA2D7" w14:textId="77777777" w:rsidR="00E8561C" w:rsidRDefault="00E8561C" w:rsidP="007D6C5F">
      <w:pPr>
        <w:autoSpaceDE w:val="0"/>
        <w:autoSpaceDN w:val="0"/>
        <w:adjustRightInd w:val="0"/>
        <w:jc w:val="both"/>
        <w:rPr>
          <w:rFonts w:ascii="Arial" w:hAnsi="Arial" w:cs="Arial"/>
          <w:sz w:val="22"/>
          <w:szCs w:val="22"/>
          <w:lang w:eastAsia="en-US"/>
        </w:rPr>
      </w:pPr>
    </w:p>
    <w:p w14:paraId="26FAA2D8" w14:textId="77777777" w:rsidR="00E8561C" w:rsidRDefault="00E8561C" w:rsidP="007D6C5F">
      <w:pPr>
        <w:autoSpaceDE w:val="0"/>
        <w:autoSpaceDN w:val="0"/>
        <w:adjustRightInd w:val="0"/>
        <w:jc w:val="both"/>
        <w:rPr>
          <w:rFonts w:ascii="Arial" w:hAnsi="Arial" w:cs="Arial"/>
          <w:sz w:val="22"/>
          <w:szCs w:val="22"/>
          <w:lang w:eastAsia="en-US"/>
        </w:rPr>
      </w:pPr>
    </w:p>
    <w:p w14:paraId="26FAA2D9" w14:textId="77777777" w:rsidR="00E8561C" w:rsidRDefault="00E8561C" w:rsidP="007D6C5F">
      <w:pPr>
        <w:autoSpaceDE w:val="0"/>
        <w:autoSpaceDN w:val="0"/>
        <w:adjustRightInd w:val="0"/>
        <w:jc w:val="both"/>
        <w:rPr>
          <w:rFonts w:ascii="Arial" w:hAnsi="Arial" w:cs="Arial"/>
          <w:sz w:val="22"/>
          <w:szCs w:val="22"/>
          <w:lang w:eastAsia="en-US"/>
        </w:rPr>
      </w:pPr>
    </w:p>
    <w:p w14:paraId="26FAA2DA" w14:textId="77777777" w:rsidR="00E8561C" w:rsidRDefault="00E8561C" w:rsidP="007D6C5F">
      <w:pPr>
        <w:autoSpaceDE w:val="0"/>
        <w:autoSpaceDN w:val="0"/>
        <w:adjustRightInd w:val="0"/>
        <w:jc w:val="both"/>
        <w:rPr>
          <w:rFonts w:ascii="Arial" w:hAnsi="Arial" w:cs="Arial"/>
          <w:sz w:val="22"/>
          <w:szCs w:val="22"/>
          <w:lang w:eastAsia="en-US"/>
        </w:rPr>
      </w:pPr>
    </w:p>
    <w:p w14:paraId="26FAA2DD" w14:textId="77777777" w:rsidR="00E8561C" w:rsidRDefault="00E8561C" w:rsidP="007D6C5F">
      <w:pPr>
        <w:autoSpaceDE w:val="0"/>
        <w:autoSpaceDN w:val="0"/>
        <w:adjustRightInd w:val="0"/>
        <w:jc w:val="both"/>
        <w:rPr>
          <w:rFonts w:ascii="Arial" w:hAnsi="Arial" w:cs="Arial"/>
          <w:sz w:val="22"/>
          <w:szCs w:val="22"/>
          <w:lang w:eastAsia="en-US"/>
        </w:rPr>
      </w:pPr>
    </w:p>
    <w:p w14:paraId="26FAA2DE" w14:textId="77777777" w:rsidR="00ED3EB4" w:rsidRDefault="00ED3EB4" w:rsidP="007D6C5F">
      <w:pPr>
        <w:autoSpaceDE w:val="0"/>
        <w:autoSpaceDN w:val="0"/>
        <w:adjustRightInd w:val="0"/>
        <w:jc w:val="both"/>
        <w:rPr>
          <w:rFonts w:ascii="Arial" w:hAnsi="Arial" w:cs="Arial"/>
          <w:sz w:val="22"/>
          <w:szCs w:val="22"/>
          <w:lang w:eastAsia="en-US"/>
        </w:rPr>
      </w:pPr>
    </w:p>
    <w:p w14:paraId="26FAA2DF" w14:textId="77777777" w:rsidR="00ED3EB4" w:rsidRDefault="00ED3EB4" w:rsidP="007D6C5F">
      <w:pPr>
        <w:autoSpaceDE w:val="0"/>
        <w:autoSpaceDN w:val="0"/>
        <w:adjustRightInd w:val="0"/>
        <w:jc w:val="both"/>
        <w:rPr>
          <w:rFonts w:ascii="Arial" w:hAnsi="Arial" w:cs="Arial"/>
          <w:sz w:val="22"/>
          <w:szCs w:val="22"/>
          <w:lang w:eastAsia="en-US"/>
        </w:rPr>
      </w:pPr>
    </w:p>
    <w:p w14:paraId="26FAA2E0" w14:textId="77777777" w:rsidR="00ED3EB4" w:rsidRDefault="00ED3EB4" w:rsidP="007D6C5F">
      <w:pPr>
        <w:autoSpaceDE w:val="0"/>
        <w:autoSpaceDN w:val="0"/>
        <w:adjustRightInd w:val="0"/>
        <w:jc w:val="both"/>
        <w:rPr>
          <w:rFonts w:ascii="Arial" w:hAnsi="Arial" w:cs="Arial"/>
          <w:sz w:val="22"/>
          <w:szCs w:val="22"/>
          <w:lang w:eastAsia="en-US"/>
        </w:rPr>
      </w:pPr>
      <w:r>
        <w:rPr>
          <w:rFonts w:ascii="Arial" w:hAnsi="Arial" w:cs="Arial"/>
          <w:sz w:val="22"/>
          <w:szCs w:val="22"/>
          <w:lang w:eastAsia="en-US"/>
        </w:rPr>
        <w:t xml:space="preserve">                    </w:t>
      </w:r>
      <w:r>
        <w:rPr>
          <w:rFonts w:ascii="Arial" w:hAnsi="Arial" w:cs="Arial"/>
          <w:sz w:val="22"/>
          <w:szCs w:val="22"/>
          <w:lang w:eastAsia="en-US"/>
        </w:rPr>
        <w:tab/>
      </w:r>
      <w:r>
        <w:rPr>
          <w:rFonts w:ascii="Arial" w:hAnsi="Arial" w:cs="Arial"/>
          <w:sz w:val="22"/>
          <w:szCs w:val="22"/>
          <w:lang w:eastAsia="en-US"/>
        </w:rPr>
        <w:tab/>
      </w:r>
      <w:r>
        <w:rPr>
          <w:rFonts w:ascii="Arial" w:hAnsi="Arial" w:cs="Arial"/>
          <w:sz w:val="22"/>
          <w:szCs w:val="22"/>
          <w:lang w:eastAsia="en-US"/>
        </w:rPr>
        <w:tab/>
      </w:r>
      <w:r>
        <w:rPr>
          <w:rFonts w:ascii="Arial" w:hAnsi="Arial" w:cs="Arial"/>
          <w:sz w:val="22"/>
          <w:szCs w:val="22"/>
          <w:lang w:eastAsia="en-US"/>
        </w:rPr>
        <w:tab/>
      </w:r>
      <w:r>
        <w:rPr>
          <w:rFonts w:ascii="Arial" w:hAnsi="Arial" w:cs="Arial"/>
          <w:sz w:val="22"/>
          <w:szCs w:val="22"/>
          <w:lang w:eastAsia="en-US"/>
        </w:rPr>
        <w:tab/>
      </w:r>
      <w:r>
        <w:rPr>
          <w:rFonts w:ascii="Arial" w:hAnsi="Arial" w:cs="Arial"/>
          <w:sz w:val="22"/>
          <w:szCs w:val="22"/>
          <w:lang w:eastAsia="en-US"/>
        </w:rPr>
        <w:tab/>
      </w:r>
      <w:r>
        <w:rPr>
          <w:rFonts w:ascii="Arial" w:hAnsi="Arial" w:cs="Arial"/>
          <w:sz w:val="22"/>
          <w:szCs w:val="22"/>
          <w:lang w:eastAsia="en-US"/>
        </w:rPr>
        <w:tab/>
      </w:r>
      <w:r>
        <w:rPr>
          <w:rFonts w:ascii="Arial" w:hAnsi="Arial" w:cs="Arial"/>
          <w:sz w:val="22"/>
          <w:szCs w:val="22"/>
          <w:lang w:eastAsia="en-US"/>
        </w:rPr>
        <w:tab/>
      </w:r>
    </w:p>
    <w:p w14:paraId="26FAA2E1" w14:textId="77777777" w:rsidR="00ED3EB4" w:rsidRDefault="00ED3EB4" w:rsidP="00B70A4D">
      <w:pPr>
        <w:autoSpaceDE w:val="0"/>
        <w:autoSpaceDN w:val="0"/>
        <w:adjustRightInd w:val="0"/>
        <w:jc w:val="right"/>
        <w:rPr>
          <w:rFonts w:ascii="Arial" w:hAnsi="Arial" w:cs="Arial"/>
          <w:sz w:val="22"/>
          <w:szCs w:val="22"/>
          <w:lang w:eastAsia="en-US"/>
        </w:rPr>
        <w:sectPr w:rsidR="00ED3EB4" w:rsidSect="006E7CF2">
          <w:type w:val="continuous"/>
          <w:pgSz w:w="11907" w:h="16840" w:code="9"/>
          <w:pgMar w:top="1440" w:right="1440" w:bottom="1440" w:left="1440" w:header="720" w:footer="1758" w:gutter="0"/>
          <w:cols w:num="2" w:space="708"/>
          <w:titlePg/>
          <w:docGrid w:linePitch="360"/>
        </w:sectPr>
      </w:pPr>
      <w:r>
        <w:rPr>
          <w:rFonts w:ascii="Arial" w:hAnsi="Arial" w:cs="Arial"/>
          <w:noProof/>
          <w:sz w:val="22"/>
          <w:szCs w:val="22"/>
          <w:lang w:eastAsia="en-US" w:bidi="hi-IN"/>
        </w:rPr>
        <w:drawing>
          <wp:inline distT="0" distB="0" distL="0" distR="0" wp14:anchorId="26FAA333" wp14:editId="26FAA334">
            <wp:extent cx="956945" cy="9569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pic:spPr>
                </pic:pic>
              </a:graphicData>
            </a:graphic>
          </wp:inline>
        </w:drawing>
      </w:r>
    </w:p>
    <w:p w14:paraId="26FAA2E2" w14:textId="77777777" w:rsidR="007D6C5F" w:rsidRDefault="007D6C5F" w:rsidP="007D6C5F">
      <w:pPr>
        <w:rPr>
          <w:rFonts w:ascii="Arial" w:hAnsi="Arial" w:cs="Arial"/>
          <w:b/>
          <w:noProof/>
          <w:sz w:val="28"/>
          <w:szCs w:val="28"/>
        </w:rPr>
      </w:pPr>
      <w:r>
        <w:rPr>
          <w:rFonts w:ascii="Arial" w:hAnsi="Arial" w:cs="Arial"/>
          <w:b/>
          <w:noProof/>
          <w:sz w:val="28"/>
          <w:szCs w:val="28"/>
        </w:rPr>
        <w:t>Revision History</w:t>
      </w:r>
    </w:p>
    <w:p w14:paraId="26FAA2E3" w14:textId="77777777" w:rsidR="007D6C5F" w:rsidRDefault="007D6C5F" w:rsidP="007D6C5F">
      <w:pPr>
        <w:rPr>
          <w:rFonts w:ascii="Arial" w:hAnsi="Arial" w:cs="Arial"/>
          <w:b/>
          <w:noProof/>
          <w:sz w:val="28"/>
          <w:szCs w:val="28"/>
        </w:rPr>
      </w:pPr>
    </w:p>
    <w:tbl>
      <w:tblPr>
        <w:tblStyle w:val="TableGrid"/>
        <w:tblW w:w="0" w:type="auto"/>
        <w:tblLook w:val="04A0" w:firstRow="1" w:lastRow="0" w:firstColumn="1" w:lastColumn="0" w:noHBand="0" w:noVBand="1"/>
      </w:tblPr>
      <w:tblGrid>
        <w:gridCol w:w="3005"/>
        <w:gridCol w:w="3006"/>
        <w:gridCol w:w="3006"/>
      </w:tblGrid>
      <w:tr w:rsidR="007D6C5F" w:rsidRPr="007D6C5F" w14:paraId="26FAA2E7" w14:textId="77777777" w:rsidTr="007D6C5F">
        <w:tc>
          <w:tcPr>
            <w:tcW w:w="3005" w:type="dxa"/>
            <w:shd w:val="clear" w:color="auto" w:fill="BFBFBF" w:themeFill="background1" w:themeFillShade="BF"/>
          </w:tcPr>
          <w:p w14:paraId="26FAA2E4" w14:textId="77777777" w:rsidR="007D6C5F" w:rsidRPr="007D6C5F" w:rsidRDefault="007D6C5F" w:rsidP="007D6C5F">
            <w:pPr>
              <w:jc w:val="center"/>
              <w:rPr>
                <w:rFonts w:ascii="Arial" w:hAnsi="Arial" w:cs="Arial"/>
                <w:b/>
                <w:noProof/>
                <w:sz w:val="20"/>
                <w:szCs w:val="28"/>
              </w:rPr>
            </w:pPr>
            <w:r w:rsidRPr="007D6C5F">
              <w:rPr>
                <w:rFonts w:ascii="Arial" w:hAnsi="Arial" w:cs="Arial"/>
                <w:b/>
                <w:noProof/>
                <w:sz w:val="20"/>
                <w:szCs w:val="28"/>
              </w:rPr>
              <w:t>Date</w:t>
            </w:r>
          </w:p>
        </w:tc>
        <w:tc>
          <w:tcPr>
            <w:tcW w:w="3006" w:type="dxa"/>
            <w:shd w:val="clear" w:color="auto" w:fill="BFBFBF" w:themeFill="background1" w:themeFillShade="BF"/>
          </w:tcPr>
          <w:p w14:paraId="26FAA2E5" w14:textId="77777777" w:rsidR="007D6C5F" w:rsidRPr="007D6C5F" w:rsidRDefault="007D6C5F" w:rsidP="007D6C5F">
            <w:pPr>
              <w:jc w:val="center"/>
              <w:rPr>
                <w:rFonts w:ascii="Arial" w:hAnsi="Arial" w:cs="Arial"/>
                <w:b/>
                <w:noProof/>
                <w:sz w:val="20"/>
                <w:szCs w:val="28"/>
              </w:rPr>
            </w:pPr>
            <w:r w:rsidRPr="007D6C5F">
              <w:rPr>
                <w:rFonts w:ascii="Arial" w:hAnsi="Arial" w:cs="Arial"/>
                <w:b/>
                <w:noProof/>
                <w:sz w:val="20"/>
                <w:szCs w:val="28"/>
              </w:rPr>
              <w:t>Version</w:t>
            </w:r>
          </w:p>
        </w:tc>
        <w:tc>
          <w:tcPr>
            <w:tcW w:w="3006" w:type="dxa"/>
            <w:shd w:val="clear" w:color="auto" w:fill="BFBFBF" w:themeFill="background1" w:themeFillShade="BF"/>
          </w:tcPr>
          <w:p w14:paraId="26FAA2E6" w14:textId="77777777" w:rsidR="007D6C5F" w:rsidRPr="007D6C5F" w:rsidRDefault="007D6C5F" w:rsidP="007D6C5F">
            <w:pPr>
              <w:jc w:val="center"/>
              <w:rPr>
                <w:rFonts w:ascii="Arial" w:hAnsi="Arial" w:cs="Arial"/>
                <w:b/>
                <w:noProof/>
                <w:sz w:val="20"/>
                <w:szCs w:val="28"/>
              </w:rPr>
            </w:pPr>
            <w:r w:rsidRPr="007D6C5F">
              <w:rPr>
                <w:rFonts w:ascii="Arial" w:hAnsi="Arial" w:cs="Arial"/>
                <w:b/>
                <w:noProof/>
                <w:sz w:val="20"/>
                <w:szCs w:val="28"/>
              </w:rPr>
              <w:t>Changes</w:t>
            </w:r>
          </w:p>
        </w:tc>
      </w:tr>
      <w:tr w:rsidR="007D6C5F" w:rsidRPr="007D6C5F" w14:paraId="26FAA2EB" w14:textId="77777777" w:rsidTr="007D6C5F">
        <w:tc>
          <w:tcPr>
            <w:tcW w:w="3005" w:type="dxa"/>
          </w:tcPr>
          <w:p w14:paraId="26FAA2E8" w14:textId="0CFB585F" w:rsidR="007D6C5F" w:rsidRPr="007D6C5F" w:rsidRDefault="00FB1B26" w:rsidP="00FB1B26">
            <w:pPr>
              <w:jc w:val="center"/>
              <w:rPr>
                <w:rFonts w:ascii="Arial" w:hAnsi="Arial" w:cs="Arial"/>
                <w:noProof/>
                <w:sz w:val="20"/>
                <w:szCs w:val="20"/>
              </w:rPr>
            </w:pPr>
            <w:r>
              <w:rPr>
                <w:rFonts w:ascii="Arial" w:hAnsi="Arial" w:cs="Arial"/>
                <w:noProof/>
                <w:sz w:val="20"/>
                <w:szCs w:val="20"/>
              </w:rPr>
              <w:t>01-June,2020</w:t>
            </w:r>
          </w:p>
        </w:tc>
        <w:tc>
          <w:tcPr>
            <w:tcW w:w="3006" w:type="dxa"/>
          </w:tcPr>
          <w:p w14:paraId="26FAA2E9" w14:textId="77777777" w:rsidR="007D6C5F" w:rsidRPr="007D6C5F" w:rsidRDefault="00DA0A74" w:rsidP="007D6C5F">
            <w:pPr>
              <w:jc w:val="center"/>
              <w:rPr>
                <w:rFonts w:ascii="Arial" w:hAnsi="Arial" w:cs="Arial"/>
                <w:noProof/>
                <w:sz w:val="20"/>
                <w:szCs w:val="20"/>
              </w:rPr>
            </w:pPr>
            <w:r>
              <w:rPr>
                <w:rFonts w:ascii="Arial" w:hAnsi="Arial" w:cs="Arial"/>
                <w:noProof/>
                <w:sz w:val="20"/>
                <w:szCs w:val="20"/>
              </w:rPr>
              <w:t>V</w:t>
            </w:r>
            <w:r w:rsidR="007D6C5F" w:rsidRPr="007D6C5F">
              <w:rPr>
                <w:rFonts w:ascii="Arial" w:hAnsi="Arial" w:cs="Arial"/>
                <w:noProof/>
                <w:sz w:val="20"/>
                <w:szCs w:val="20"/>
              </w:rPr>
              <w:t>1.0.0</w:t>
            </w:r>
          </w:p>
        </w:tc>
        <w:tc>
          <w:tcPr>
            <w:tcW w:w="3006" w:type="dxa"/>
          </w:tcPr>
          <w:p w14:paraId="26FAA2EA" w14:textId="77777777" w:rsidR="007D6C5F" w:rsidRPr="007D6C5F" w:rsidRDefault="007D6C5F" w:rsidP="007D6C5F">
            <w:pPr>
              <w:jc w:val="center"/>
              <w:rPr>
                <w:rFonts w:ascii="Arial" w:hAnsi="Arial" w:cs="Arial"/>
                <w:noProof/>
                <w:sz w:val="20"/>
                <w:szCs w:val="20"/>
              </w:rPr>
            </w:pPr>
            <w:r>
              <w:rPr>
                <w:rFonts w:ascii="Arial" w:hAnsi="Arial" w:cs="Arial"/>
                <w:noProof/>
                <w:sz w:val="20"/>
                <w:szCs w:val="20"/>
              </w:rPr>
              <w:t>Initial Release</w:t>
            </w:r>
          </w:p>
        </w:tc>
      </w:tr>
    </w:tbl>
    <w:p w14:paraId="26FAA2EC" w14:textId="77777777" w:rsidR="007D6C5F" w:rsidRDefault="007D6C5F" w:rsidP="007D6C5F">
      <w:pPr>
        <w:rPr>
          <w:rFonts w:ascii="Arial" w:hAnsi="Arial" w:cs="Arial"/>
          <w:b/>
          <w:noProof/>
          <w:sz w:val="28"/>
          <w:szCs w:val="28"/>
        </w:rPr>
      </w:pPr>
    </w:p>
    <w:p w14:paraId="26FAA2ED" w14:textId="77777777" w:rsidR="007D6C5F" w:rsidRDefault="007D6C5F" w:rsidP="007D6C5F">
      <w:pPr>
        <w:jc w:val="center"/>
        <w:rPr>
          <w:rFonts w:ascii="Arial" w:hAnsi="Arial" w:cs="Arial"/>
          <w:b/>
          <w:noProof/>
          <w:sz w:val="28"/>
          <w:szCs w:val="28"/>
        </w:rPr>
      </w:pPr>
    </w:p>
    <w:p w14:paraId="63F57E5A" w14:textId="77AF164F" w:rsidR="00E100BD" w:rsidRDefault="00E100BD" w:rsidP="007D6C5F">
      <w:pPr>
        <w:rPr>
          <w:rFonts w:ascii="Arial" w:hAnsi="Arial" w:cs="Arial"/>
          <w:b/>
          <w:noProof/>
          <w:sz w:val="28"/>
          <w:szCs w:val="28"/>
        </w:rPr>
      </w:pPr>
    </w:p>
    <w:p w14:paraId="12F7D56E" w14:textId="590F2820" w:rsidR="00E100BD" w:rsidRDefault="00E100BD" w:rsidP="007D6C5F">
      <w:pPr>
        <w:rPr>
          <w:rFonts w:ascii="Arial" w:hAnsi="Arial" w:cs="Arial"/>
          <w:b/>
          <w:noProof/>
          <w:sz w:val="28"/>
          <w:szCs w:val="28"/>
        </w:rPr>
      </w:pPr>
    </w:p>
    <w:p w14:paraId="35833423" w14:textId="7CC06A60" w:rsidR="00E100BD" w:rsidRDefault="00E100BD" w:rsidP="007D6C5F">
      <w:pPr>
        <w:rPr>
          <w:rFonts w:ascii="Arial" w:hAnsi="Arial" w:cs="Arial"/>
          <w:b/>
          <w:noProof/>
          <w:sz w:val="28"/>
          <w:szCs w:val="28"/>
        </w:rPr>
      </w:pPr>
    </w:p>
    <w:p w14:paraId="7CBDD33E" w14:textId="4FD6AC5C" w:rsidR="00E100BD" w:rsidRDefault="00E100BD" w:rsidP="007D6C5F">
      <w:pPr>
        <w:rPr>
          <w:rFonts w:ascii="Arial" w:hAnsi="Arial" w:cs="Arial"/>
          <w:b/>
          <w:noProof/>
          <w:sz w:val="28"/>
          <w:szCs w:val="28"/>
        </w:rPr>
      </w:pPr>
    </w:p>
    <w:p w14:paraId="799F1CB6" w14:textId="05187447" w:rsidR="00E100BD" w:rsidRDefault="00E100BD" w:rsidP="007D6C5F">
      <w:pPr>
        <w:rPr>
          <w:rFonts w:ascii="Arial" w:hAnsi="Arial" w:cs="Arial"/>
          <w:b/>
          <w:noProof/>
          <w:sz w:val="28"/>
          <w:szCs w:val="28"/>
        </w:rPr>
      </w:pPr>
    </w:p>
    <w:p w14:paraId="16316FE2" w14:textId="5AA8F705" w:rsidR="00E100BD" w:rsidRDefault="00E100BD" w:rsidP="007D6C5F">
      <w:pPr>
        <w:rPr>
          <w:rFonts w:ascii="Arial" w:hAnsi="Arial" w:cs="Arial"/>
          <w:b/>
          <w:noProof/>
          <w:sz w:val="28"/>
          <w:szCs w:val="28"/>
        </w:rPr>
      </w:pPr>
    </w:p>
    <w:p w14:paraId="26FAA30E" w14:textId="47B694E3" w:rsidR="007D6C5F" w:rsidRDefault="007D6C5F" w:rsidP="007D6C5F">
      <w:pPr>
        <w:rPr>
          <w:rFonts w:ascii="Arial" w:hAnsi="Arial" w:cs="Arial"/>
          <w:b/>
          <w:noProof/>
          <w:sz w:val="28"/>
          <w:szCs w:val="28"/>
        </w:rPr>
      </w:pPr>
    </w:p>
    <w:p w14:paraId="65F2E0C9" w14:textId="6D529740" w:rsidR="006708C4" w:rsidRDefault="006708C4" w:rsidP="007D6C5F">
      <w:pPr>
        <w:rPr>
          <w:rFonts w:ascii="Arial" w:hAnsi="Arial" w:cs="Arial"/>
          <w:b/>
          <w:noProof/>
          <w:sz w:val="28"/>
          <w:szCs w:val="28"/>
        </w:rPr>
      </w:pPr>
    </w:p>
    <w:p w14:paraId="26FAA30F" w14:textId="77777777" w:rsidR="007D6C5F" w:rsidRDefault="007D6C5F" w:rsidP="007D6C5F">
      <w:pPr>
        <w:rPr>
          <w:rFonts w:ascii="Arial" w:hAnsi="Arial" w:cs="Arial"/>
          <w:b/>
          <w:noProof/>
          <w:sz w:val="28"/>
          <w:szCs w:val="28"/>
        </w:rPr>
      </w:pPr>
    </w:p>
    <w:p w14:paraId="26FAA310" w14:textId="77777777" w:rsidR="00ED3EB4" w:rsidRDefault="00ED3EB4" w:rsidP="00ED3EB4">
      <w:pPr>
        <w:rPr>
          <w:rFonts w:ascii="Arial" w:hAnsi="Arial" w:cs="Arial"/>
          <w:b/>
          <w:noProof/>
          <w:sz w:val="28"/>
          <w:szCs w:val="28"/>
        </w:rPr>
      </w:pPr>
    </w:p>
    <w:p w14:paraId="26FAA311" w14:textId="77777777" w:rsidR="007D6C5F" w:rsidRDefault="007D6C5F" w:rsidP="007D6C5F">
      <w:pPr>
        <w:jc w:val="center"/>
        <w:rPr>
          <w:rFonts w:ascii="Arial" w:hAnsi="Arial" w:cs="Arial"/>
          <w:b/>
          <w:noProof/>
          <w:sz w:val="28"/>
          <w:szCs w:val="28"/>
        </w:rPr>
      </w:pPr>
      <w:r>
        <w:rPr>
          <w:rFonts w:ascii="Arial" w:hAnsi="Arial" w:cs="Arial"/>
          <w:b/>
          <w:noProof/>
          <w:sz w:val="28"/>
          <w:szCs w:val="28"/>
        </w:rPr>
        <w:t>IMPORTANT NOTICE – PLEASE READ CAREFULLY</w:t>
      </w:r>
    </w:p>
    <w:p w14:paraId="26FAA312" w14:textId="77777777" w:rsidR="007D6C5F" w:rsidRDefault="007D6C5F" w:rsidP="007D6C5F">
      <w:pPr>
        <w:jc w:val="center"/>
        <w:rPr>
          <w:rFonts w:ascii="Arial" w:hAnsi="Arial" w:cs="Arial"/>
          <w:b/>
          <w:noProof/>
          <w:sz w:val="28"/>
          <w:szCs w:val="28"/>
        </w:rPr>
      </w:pPr>
    </w:p>
    <w:p w14:paraId="26FAA313" w14:textId="77777777" w:rsidR="007D6C5F" w:rsidRPr="00730056" w:rsidRDefault="007D6C5F" w:rsidP="007D6C5F">
      <w:pPr>
        <w:jc w:val="both"/>
        <w:rPr>
          <w:rFonts w:ascii="Arial" w:hAnsi="Arial" w:cs="Arial"/>
          <w:noProof/>
          <w:sz w:val="22"/>
          <w:szCs w:val="28"/>
        </w:rPr>
      </w:pPr>
      <w:r w:rsidRPr="00730056">
        <w:rPr>
          <w:rFonts w:ascii="Arial" w:hAnsi="Arial" w:cs="Arial"/>
          <w:noProof/>
          <w:sz w:val="22"/>
          <w:szCs w:val="28"/>
        </w:rPr>
        <w:t>STMicroelectronics NV and its subsidiaries (“ST”) reserve the right to make changes, corrections, enhancements, modifications, and</w:t>
      </w:r>
    </w:p>
    <w:p w14:paraId="26FAA314" w14:textId="77777777" w:rsidR="007D6C5F" w:rsidRPr="00730056" w:rsidRDefault="007D6C5F" w:rsidP="007D6C5F">
      <w:pPr>
        <w:jc w:val="both"/>
        <w:rPr>
          <w:rFonts w:ascii="Arial" w:hAnsi="Arial" w:cs="Arial"/>
          <w:noProof/>
          <w:sz w:val="22"/>
          <w:szCs w:val="28"/>
        </w:rPr>
      </w:pPr>
      <w:r w:rsidRPr="00730056">
        <w:rPr>
          <w:rFonts w:ascii="Arial" w:hAnsi="Arial" w:cs="Arial"/>
          <w:noProof/>
          <w:sz w:val="22"/>
          <w:szCs w:val="28"/>
        </w:rPr>
        <w:t>improvements to ST products and/or to this document at any time without notice. Purchasers should obtain the latest relevant information on ST products before placing orders. ST products are sold pursuant to ST’s terms and conditions of sale in place at the time of order</w:t>
      </w:r>
    </w:p>
    <w:p w14:paraId="26FAA315" w14:textId="77777777" w:rsidR="007D6C5F" w:rsidRPr="00730056" w:rsidRDefault="007D6C5F" w:rsidP="007D6C5F">
      <w:pPr>
        <w:jc w:val="both"/>
        <w:rPr>
          <w:rFonts w:ascii="Arial" w:hAnsi="Arial" w:cs="Arial"/>
          <w:noProof/>
          <w:sz w:val="22"/>
          <w:szCs w:val="28"/>
        </w:rPr>
      </w:pPr>
      <w:r w:rsidRPr="00730056">
        <w:rPr>
          <w:rFonts w:ascii="Arial" w:hAnsi="Arial" w:cs="Arial"/>
          <w:noProof/>
          <w:sz w:val="22"/>
          <w:szCs w:val="28"/>
        </w:rPr>
        <w:t>acknowledgement.</w:t>
      </w:r>
    </w:p>
    <w:p w14:paraId="26FAA316" w14:textId="77777777" w:rsidR="007D6C5F" w:rsidRPr="00730056" w:rsidRDefault="007D6C5F" w:rsidP="007D6C5F">
      <w:pPr>
        <w:jc w:val="both"/>
        <w:rPr>
          <w:rFonts w:ascii="Arial" w:hAnsi="Arial" w:cs="Arial"/>
          <w:noProof/>
          <w:sz w:val="22"/>
          <w:szCs w:val="28"/>
        </w:rPr>
      </w:pPr>
    </w:p>
    <w:p w14:paraId="26FAA317" w14:textId="77777777" w:rsidR="007D6C5F" w:rsidRPr="00730056" w:rsidRDefault="007D6C5F" w:rsidP="007D6C5F">
      <w:pPr>
        <w:jc w:val="both"/>
        <w:rPr>
          <w:rFonts w:ascii="Arial" w:hAnsi="Arial" w:cs="Arial"/>
          <w:noProof/>
          <w:sz w:val="22"/>
          <w:szCs w:val="28"/>
        </w:rPr>
      </w:pPr>
      <w:r w:rsidRPr="00730056">
        <w:rPr>
          <w:rFonts w:ascii="Arial" w:hAnsi="Arial" w:cs="Arial"/>
          <w:noProof/>
          <w:sz w:val="22"/>
          <w:szCs w:val="28"/>
        </w:rPr>
        <w:t>Purchasers are solely responsible for the choice, selection, and use of ST products and ST assumes no liability for application assistance or the</w:t>
      </w:r>
    </w:p>
    <w:p w14:paraId="26FAA318" w14:textId="77777777" w:rsidR="007D6C5F" w:rsidRPr="00730056" w:rsidRDefault="007D6C5F" w:rsidP="007D6C5F">
      <w:pPr>
        <w:jc w:val="both"/>
        <w:rPr>
          <w:rFonts w:ascii="Arial" w:hAnsi="Arial" w:cs="Arial"/>
          <w:noProof/>
          <w:sz w:val="22"/>
          <w:szCs w:val="28"/>
        </w:rPr>
      </w:pPr>
      <w:r w:rsidRPr="00730056">
        <w:rPr>
          <w:rFonts w:ascii="Arial" w:hAnsi="Arial" w:cs="Arial"/>
          <w:noProof/>
          <w:sz w:val="22"/>
          <w:szCs w:val="28"/>
        </w:rPr>
        <w:t>design of Purchasers’ products.</w:t>
      </w:r>
    </w:p>
    <w:p w14:paraId="26FAA319" w14:textId="77777777" w:rsidR="007D6C5F" w:rsidRPr="00730056" w:rsidRDefault="007D6C5F" w:rsidP="007D6C5F">
      <w:pPr>
        <w:jc w:val="both"/>
        <w:rPr>
          <w:rFonts w:ascii="Arial" w:hAnsi="Arial" w:cs="Arial"/>
          <w:noProof/>
          <w:sz w:val="22"/>
          <w:szCs w:val="28"/>
        </w:rPr>
      </w:pPr>
    </w:p>
    <w:p w14:paraId="26FAA31A" w14:textId="77777777" w:rsidR="007D6C5F" w:rsidRPr="00730056" w:rsidRDefault="007D6C5F" w:rsidP="007D6C5F">
      <w:pPr>
        <w:jc w:val="both"/>
        <w:rPr>
          <w:rFonts w:ascii="Arial" w:hAnsi="Arial" w:cs="Arial"/>
          <w:noProof/>
          <w:sz w:val="22"/>
          <w:szCs w:val="28"/>
        </w:rPr>
      </w:pPr>
      <w:r w:rsidRPr="00730056">
        <w:rPr>
          <w:rFonts w:ascii="Arial" w:hAnsi="Arial" w:cs="Arial"/>
          <w:noProof/>
          <w:sz w:val="22"/>
          <w:szCs w:val="28"/>
        </w:rPr>
        <w:t>No license, express or implied, to any intellectual property right is granted by ST herein.</w:t>
      </w:r>
    </w:p>
    <w:p w14:paraId="26FAA31B" w14:textId="77777777" w:rsidR="007D6C5F" w:rsidRPr="00730056" w:rsidRDefault="007D6C5F" w:rsidP="007D6C5F">
      <w:pPr>
        <w:jc w:val="both"/>
        <w:rPr>
          <w:rFonts w:ascii="Arial" w:hAnsi="Arial" w:cs="Arial"/>
          <w:noProof/>
          <w:sz w:val="22"/>
          <w:szCs w:val="28"/>
        </w:rPr>
      </w:pPr>
    </w:p>
    <w:p w14:paraId="26FAA31C" w14:textId="77777777" w:rsidR="007D6C5F" w:rsidRPr="00730056" w:rsidRDefault="007D6C5F" w:rsidP="007D6C5F">
      <w:pPr>
        <w:jc w:val="both"/>
        <w:rPr>
          <w:rFonts w:ascii="Arial" w:hAnsi="Arial" w:cs="Arial"/>
          <w:noProof/>
          <w:sz w:val="22"/>
          <w:szCs w:val="28"/>
        </w:rPr>
      </w:pPr>
      <w:r w:rsidRPr="00730056">
        <w:rPr>
          <w:rFonts w:ascii="Arial" w:hAnsi="Arial" w:cs="Arial"/>
          <w:noProof/>
          <w:sz w:val="22"/>
          <w:szCs w:val="28"/>
        </w:rPr>
        <w:t>Resale of ST products with provisions different from the information set forth herein shall void any warranty granted by ST for such product.</w:t>
      </w:r>
    </w:p>
    <w:p w14:paraId="26FAA31D" w14:textId="77777777" w:rsidR="007D6C5F" w:rsidRPr="00730056" w:rsidRDefault="007D6C5F" w:rsidP="007D6C5F">
      <w:pPr>
        <w:jc w:val="both"/>
        <w:rPr>
          <w:rFonts w:ascii="Arial" w:hAnsi="Arial" w:cs="Arial"/>
          <w:noProof/>
          <w:sz w:val="22"/>
          <w:szCs w:val="28"/>
        </w:rPr>
      </w:pPr>
      <w:r w:rsidRPr="00730056">
        <w:rPr>
          <w:rFonts w:ascii="Arial" w:hAnsi="Arial" w:cs="Arial"/>
          <w:noProof/>
          <w:sz w:val="22"/>
          <w:szCs w:val="28"/>
        </w:rPr>
        <w:t>ST and the ST logo are trademarks of ST. All other product or service names are the property of their respective owners.</w:t>
      </w:r>
    </w:p>
    <w:p w14:paraId="26FAA31E" w14:textId="77777777" w:rsidR="007D6C5F" w:rsidRPr="00730056" w:rsidRDefault="007D6C5F" w:rsidP="007D6C5F">
      <w:pPr>
        <w:jc w:val="both"/>
        <w:rPr>
          <w:rFonts w:ascii="Arial" w:hAnsi="Arial" w:cs="Arial"/>
          <w:noProof/>
          <w:sz w:val="22"/>
          <w:szCs w:val="28"/>
        </w:rPr>
      </w:pPr>
    </w:p>
    <w:p w14:paraId="26FAA31F" w14:textId="77777777" w:rsidR="007D6C5F" w:rsidRPr="00730056" w:rsidRDefault="007D6C5F" w:rsidP="007D6C5F">
      <w:pPr>
        <w:jc w:val="both"/>
        <w:rPr>
          <w:rFonts w:ascii="Arial" w:hAnsi="Arial" w:cs="Arial"/>
          <w:noProof/>
          <w:sz w:val="22"/>
          <w:szCs w:val="28"/>
        </w:rPr>
      </w:pPr>
      <w:r w:rsidRPr="00730056">
        <w:rPr>
          <w:rFonts w:ascii="Arial" w:hAnsi="Arial" w:cs="Arial"/>
          <w:noProof/>
          <w:sz w:val="22"/>
          <w:szCs w:val="28"/>
        </w:rPr>
        <w:t>Information in this document supersedes and replaces information previously supplied in any prior versions of this document.</w:t>
      </w:r>
    </w:p>
    <w:p w14:paraId="26FAA32C" w14:textId="77777777" w:rsidR="007D6C5F" w:rsidRDefault="007D6C5F" w:rsidP="007D6C5F">
      <w:pPr>
        <w:jc w:val="center"/>
        <w:rPr>
          <w:rFonts w:ascii="Arial" w:hAnsi="Arial" w:cs="Arial"/>
          <w:noProof/>
          <w:sz w:val="22"/>
          <w:szCs w:val="28"/>
        </w:rPr>
      </w:pPr>
    </w:p>
    <w:p w14:paraId="26FAA32D" w14:textId="77777777" w:rsidR="007D6C5F" w:rsidRPr="00730056" w:rsidRDefault="00ED3EB4" w:rsidP="007D6C5F">
      <w:pPr>
        <w:jc w:val="center"/>
        <w:rPr>
          <w:rFonts w:ascii="Arial" w:hAnsi="Arial" w:cs="Arial"/>
          <w:noProof/>
          <w:sz w:val="22"/>
          <w:szCs w:val="28"/>
        </w:rPr>
      </w:pPr>
      <w:r>
        <w:rPr>
          <w:rFonts w:ascii="Arial" w:hAnsi="Arial" w:cs="Arial"/>
          <w:noProof/>
          <w:sz w:val="22"/>
          <w:szCs w:val="28"/>
        </w:rPr>
        <w:t>© 2018</w:t>
      </w:r>
      <w:r w:rsidR="007D6C5F" w:rsidRPr="00730056">
        <w:rPr>
          <w:rFonts w:ascii="Arial" w:hAnsi="Arial" w:cs="Arial"/>
          <w:noProof/>
          <w:sz w:val="22"/>
          <w:szCs w:val="28"/>
        </w:rPr>
        <w:t xml:space="preserve"> STMicroelectronics – All rights reserved</w:t>
      </w:r>
    </w:p>
    <w:p w14:paraId="26FAA32E" w14:textId="77777777" w:rsidR="005B5F03" w:rsidRDefault="00E42B01"/>
    <w:sectPr w:rsidR="005B5F03" w:rsidSect="00674A31">
      <w:type w:val="continuous"/>
      <w:pgSz w:w="11907" w:h="16840" w:code="9"/>
      <w:pgMar w:top="1440" w:right="1440" w:bottom="1440" w:left="1440" w:header="720" w:footer="175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5FF48" w14:textId="77777777" w:rsidR="004767ED" w:rsidRDefault="004767ED" w:rsidP="00ED3EB4">
      <w:r>
        <w:separator/>
      </w:r>
    </w:p>
  </w:endnote>
  <w:endnote w:type="continuationSeparator" w:id="0">
    <w:p w14:paraId="3608B9AC" w14:textId="77777777" w:rsidR="004767ED" w:rsidRDefault="004767ED" w:rsidP="00ED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A339" w14:textId="77777777" w:rsidR="00761800" w:rsidRPr="00062F4C" w:rsidRDefault="00E42B01">
    <w:pPr>
      <w:pStyle w:val="Footer"/>
      <w:pBdr>
        <w:bottom w:val="single" w:sz="4" w:space="1" w:color="auto"/>
      </w:pBdr>
      <w:tabs>
        <w:tab w:val="clear" w:pos="4819"/>
        <w:tab w:val="right" w:pos="9144"/>
      </w:tabs>
      <w:rPr>
        <w:rStyle w:val="PageNumber"/>
        <w:sz w:val="17"/>
        <w:szCs w:val="17"/>
      </w:rPr>
    </w:pPr>
  </w:p>
  <w:p w14:paraId="26FAA33A" w14:textId="77777777" w:rsidR="00761800" w:rsidRPr="00062F4C" w:rsidRDefault="00DA7D0F">
    <w:pPr>
      <w:pStyle w:val="Footer"/>
      <w:pBdr>
        <w:bottom w:val="single" w:sz="4" w:space="1" w:color="auto"/>
      </w:pBdr>
      <w:tabs>
        <w:tab w:val="clear" w:pos="4819"/>
        <w:tab w:val="right" w:pos="8976"/>
      </w:tabs>
      <w:rPr>
        <w:sz w:val="17"/>
        <w:szCs w:val="17"/>
      </w:rPr>
    </w:pPr>
    <w:r w:rsidRPr="00062F4C">
      <w:rPr>
        <w:rStyle w:val="PageNumber"/>
        <w:rFonts w:ascii="Helvetica" w:hAnsi="Helvetica" w:cs="Helvetica"/>
        <w:sz w:val="17"/>
        <w:szCs w:val="17"/>
      </w:rPr>
      <w:fldChar w:fldCharType="begin"/>
    </w:r>
    <w:r w:rsidRPr="00062F4C">
      <w:rPr>
        <w:rStyle w:val="PageNumber"/>
        <w:rFonts w:ascii="Helvetica" w:hAnsi="Helvetica" w:cs="Helvetica"/>
        <w:sz w:val="17"/>
        <w:szCs w:val="17"/>
      </w:rPr>
      <w:instrText xml:space="preserve"> PAGE </w:instrText>
    </w:r>
    <w:r w:rsidRPr="00062F4C">
      <w:rPr>
        <w:rStyle w:val="PageNumber"/>
        <w:rFonts w:ascii="Helvetica" w:hAnsi="Helvetica" w:cs="Helvetica"/>
        <w:sz w:val="17"/>
        <w:szCs w:val="17"/>
      </w:rPr>
      <w:fldChar w:fldCharType="separate"/>
    </w:r>
    <w:r>
      <w:rPr>
        <w:rStyle w:val="PageNumber"/>
        <w:rFonts w:ascii="Helvetica" w:hAnsi="Helvetica" w:cs="Helvetica"/>
        <w:noProof/>
        <w:sz w:val="17"/>
        <w:szCs w:val="17"/>
      </w:rPr>
      <w:t>4</w:t>
    </w:r>
    <w:r w:rsidRPr="00062F4C">
      <w:rPr>
        <w:rStyle w:val="PageNumber"/>
        <w:rFonts w:ascii="Helvetica" w:hAnsi="Helvetica" w:cs="Helvetica"/>
        <w:sz w:val="17"/>
        <w:szCs w:val="17"/>
      </w:rPr>
      <w:fldChar w:fldCharType="end"/>
    </w:r>
    <w:r w:rsidRPr="00062F4C">
      <w:rPr>
        <w:rStyle w:val="PageNumber"/>
        <w:rFonts w:ascii="Helvetica" w:hAnsi="Helvetica" w:cs="Helvetica"/>
        <w:sz w:val="17"/>
        <w:szCs w:val="17"/>
      </w:rPr>
      <w:t>/</w:t>
    </w:r>
    <w:r w:rsidRPr="00062F4C">
      <w:rPr>
        <w:rStyle w:val="PageNumber"/>
        <w:rFonts w:ascii="Helvetica" w:hAnsi="Helvetica" w:cs="Helvetica"/>
        <w:sz w:val="17"/>
        <w:szCs w:val="17"/>
      </w:rPr>
      <w:fldChar w:fldCharType="begin"/>
    </w:r>
    <w:r w:rsidRPr="00062F4C">
      <w:rPr>
        <w:rStyle w:val="PageNumber"/>
        <w:rFonts w:ascii="Helvetica" w:hAnsi="Helvetica" w:cs="Helvetica"/>
        <w:sz w:val="17"/>
        <w:szCs w:val="17"/>
      </w:rPr>
      <w:instrText xml:space="preserve"> NUMPAGES </w:instrText>
    </w:r>
    <w:r w:rsidRPr="00062F4C">
      <w:rPr>
        <w:rStyle w:val="PageNumber"/>
        <w:rFonts w:ascii="Helvetica" w:hAnsi="Helvetica" w:cs="Helvetica"/>
        <w:sz w:val="17"/>
        <w:szCs w:val="17"/>
      </w:rPr>
      <w:fldChar w:fldCharType="separate"/>
    </w:r>
    <w:r w:rsidR="0002743D">
      <w:rPr>
        <w:rStyle w:val="PageNumber"/>
        <w:rFonts w:ascii="Helvetica" w:hAnsi="Helvetica" w:cs="Helvetica"/>
        <w:noProof/>
        <w:sz w:val="17"/>
        <w:szCs w:val="17"/>
      </w:rPr>
      <w:t>4</w:t>
    </w:r>
    <w:r w:rsidRPr="00062F4C">
      <w:rPr>
        <w:rStyle w:val="PageNumber"/>
        <w:rFonts w:ascii="Helvetica" w:hAnsi="Helvetica" w:cs="Helvetica"/>
        <w:sz w:val="17"/>
        <w:szCs w:val="17"/>
      </w:rPr>
      <w:fldChar w:fldCharType="end"/>
    </w:r>
    <w:r w:rsidRPr="00062F4C">
      <w:rPr>
        <w:rStyle w:val="PageNumber"/>
        <w:sz w:val="17"/>
        <w:szCs w:val="17"/>
      </w:rPr>
      <w:tab/>
    </w:r>
    <w:r>
      <w:rPr>
        <w:rFonts w:ascii="Helvetica" w:hAnsi="Helvetica" w:cs="Helvetica"/>
        <w:noProof/>
        <w:sz w:val="17"/>
        <w:szCs w:val="17"/>
        <w:lang w:eastAsia="en-US" w:bidi="hi-IN"/>
      </w:rPr>
      <w:drawing>
        <wp:inline distT="0" distB="0" distL="0" distR="0" wp14:anchorId="26FAA340" wp14:editId="26FAA341">
          <wp:extent cx="304800" cy="180975"/>
          <wp:effectExtent l="19050" t="0" r="0" b="0"/>
          <wp:docPr id="8" name="Picture 8" descr="st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stblack"/>
                  <pic:cNvPicPr>
                    <a:picLocks noChangeAspect="1" noChangeArrowheads="1"/>
                  </pic:cNvPicPr>
                </pic:nvPicPr>
                <pic:blipFill>
                  <a:blip r:embed="rId1"/>
                  <a:srcRect/>
                  <a:stretch>
                    <a:fillRect/>
                  </a:stretch>
                </pic:blipFill>
                <pic:spPr bwMode="auto">
                  <a:xfrm>
                    <a:off x="0" y="0"/>
                    <a:ext cx="304800" cy="180975"/>
                  </a:xfrm>
                  <a:prstGeom prst="rect">
                    <a:avLst/>
                  </a:prstGeom>
                  <a:noFill/>
                  <a:ln w="9525">
                    <a:noFill/>
                    <a:miter lim="800000"/>
                    <a:headEnd/>
                    <a:tailEnd/>
                  </a:ln>
                </pic:spPr>
              </pic:pic>
            </a:graphicData>
          </a:graphic>
        </wp:inline>
      </w:drawing>
    </w:r>
  </w:p>
  <w:p w14:paraId="26FAA33B" w14:textId="77777777" w:rsidR="00761800" w:rsidRPr="00062F4C" w:rsidRDefault="00E42B01">
    <w:pPr>
      <w:rPr>
        <w:sz w:val="23"/>
        <w:szCs w:val="2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8508121"/>
      <w:docPartObj>
        <w:docPartGallery w:val="Page Numbers (Bottom of Page)"/>
        <w:docPartUnique/>
      </w:docPartObj>
    </w:sdtPr>
    <w:sdtEndPr>
      <w:rPr>
        <w:noProof/>
      </w:rPr>
    </w:sdtEndPr>
    <w:sdtContent>
      <w:p w14:paraId="26FAA33C" w14:textId="627BBA33" w:rsidR="00ED3EB4" w:rsidRDefault="00ED3EB4">
        <w:pPr>
          <w:pStyle w:val="Footer"/>
          <w:jc w:val="right"/>
        </w:pPr>
        <w:r>
          <w:fldChar w:fldCharType="begin"/>
        </w:r>
        <w:r>
          <w:instrText xml:space="preserve"> PAGE   \* MERGEFORMAT </w:instrText>
        </w:r>
        <w:r>
          <w:fldChar w:fldCharType="separate"/>
        </w:r>
        <w:r w:rsidR="006708C4">
          <w:rPr>
            <w:noProof/>
          </w:rPr>
          <w:t>2</w:t>
        </w:r>
        <w:r>
          <w:rPr>
            <w:noProof/>
          </w:rPr>
          <w:fldChar w:fldCharType="end"/>
        </w:r>
      </w:p>
    </w:sdtContent>
  </w:sdt>
  <w:p w14:paraId="26FAA33D" w14:textId="77777777" w:rsidR="00ED3EB4" w:rsidRDefault="00ED3E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913891"/>
      <w:docPartObj>
        <w:docPartGallery w:val="Page Numbers (Bottom of Page)"/>
        <w:docPartUnique/>
      </w:docPartObj>
    </w:sdtPr>
    <w:sdtEndPr>
      <w:rPr>
        <w:noProof/>
      </w:rPr>
    </w:sdtEndPr>
    <w:sdtContent>
      <w:p w14:paraId="26FAA33E" w14:textId="0FCB7C7E" w:rsidR="00674A31" w:rsidRDefault="00674A31">
        <w:pPr>
          <w:pStyle w:val="Footer"/>
          <w:jc w:val="right"/>
        </w:pPr>
        <w:r>
          <w:fldChar w:fldCharType="begin"/>
        </w:r>
        <w:r>
          <w:instrText xml:space="preserve"> PAGE   \* MERGEFORMAT </w:instrText>
        </w:r>
        <w:r>
          <w:fldChar w:fldCharType="separate"/>
        </w:r>
        <w:r w:rsidR="006708C4">
          <w:rPr>
            <w:noProof/>
          </w:rPr>
          <w:t>1</w:t>
        </w:r>
        <w:r>
          <w:rPr>
            <w:noProof/>
          </w:rPr>
          <w:fldChar w:fldCharType="end"/>
        </w:r>
      </w:p>
    </w:sdtContent>
  </w:sdt>
  <w:p w14:paraId="26FAA33F" w14:textId="77777777" w:rsidR="00ED3EB4" w:rsidRPr="00674A31" w:rsidRDefault="00ED3EB4">
    <w:pPr>
      <w:pStyle w:val="Footer"/>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A5E4F" w14:textId="77777777" w:rsidR="004767ED" w:rsidRDefault="004767ED" w:rsidP="00ED3EB4">
      <w:r>
        <w:separator/>
      </w:r>
    </w:p>
  </w:footnote>
  <w:footnote w:type="continuationSeparator" w:id="0">
    <w:p w14:paraId="67F13BBC" w14:textId="77777777" w:rsidR="004767ED" w:rsidRDefault="004767ED" w:rsidP="00ED3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06936"/>
    <w:multiLevelType w:val="hybridMultilevel"/>
    <w:tmpl w:val="C3AC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3640C"/>
    <w:multiLevelType w:val="hybridMultilevel"/>
    <w:tmpl w:val="CFF0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71593"/>
    <w:multiLevelType w:val="hybridMultilevel"/>
    <w:tmpl w:val="70E0C71E"/>
    <w:lvl w:ilvl="0" w:tplc="4B8EFF30">
      <w:start w:val="1"/>
      <w:numFmt w:val="lowerLetter"/>
      <w:pStyle w:val="Heading4"/>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A6EFA"/>
    <w:multiLevelType w:val="hybridMultilevel"/>
    <w:tmpl w:val="F5A8C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unaque Mujeeb QUAISER">
    <w15:presenceInfo w15:providerId="AD" w15:userId="S::raunaque.quaiser@st.com::993a8091-b7a4-4769-b96d-22a1a5016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pVer" w:val="हऴश"/>
    <w:docVar w:name="CheckSum" w:val="ऺऺऻि"/>
    <w:docVar w:name="CLIName" w:val="ज़ॴॉॲ१ॹॹ९६९५४"/>
    <w:docVar w:name="DateTime" w:val="सवससवसशषाददष़ीऺऻदम्॓ग़ऱऻीहशय"/>
    <w:docVar w:name="DoneBy" w:val="ख़ग़ॢॱदॸ१ॴ४८१ॽ१"/>
    <w:docVar w:name="IPAddress" w:val="ॊ॒ॎॉढ़ॊशसऻष"/>
    <w:docVar w:name="Random" w:val="6"/>
  </w:docVars>
  <w:rsids>
    <w:rsidRoot w:val="007D6C5F"/>
    <w:rsid w:val="000207EB"/>
    <w:rsid w:val="0002193C"/>
    <w:rsid w:val="00022219"/>
    <w:rsid w:val="0002743D"/>
    <w:rsid w:val="00036C68"/>
    <w:rsid w:val="00063642"/>
    <w:rsid w:val="000705FA"/>
    <w:rsid w:val="000A73CA"/>
    <w:rsid w:val="000B2D31"/>
    <w:rsid w:val="000C1608"/>
    <w:rsid w:val="000E676E"/>
    <w:rsid w:val="000F088A"/>
    <w:rsid w:val="00124015"/>
    <w:rsid w:val="00186432"/>
    <w:rsid w:val="001A4407"/>
    <w:rsid w:val="001C1CF3"/>
    <w:rsid w:val="001C6E71"/>
    <w:rsid w:val="00203C68"/>
    <w:rsid w:val="00274DA9"/>
    <w:rsid w:val="00290559"/>
    <w:rsid w:val="002E720B"/>
    <w:rsid w:val="00363489"/>
    <w:rsid w:val="00391F0C"/>
    <w:rsid w:val="003B49A3"/>
    <w:rsid w:val="003E6FA3"/>
    <w:rsid w:val="00427AA4"/>
    <w:rsid w:val="004345C4"/>
    <w:rsid w:val="004767ED"/>
    <w:rsid w:val="00494098"/>
    <w:rsid w:val="004E7598"/>
    <w:rsid w:val="005063EC"/>
    <w:rsid w:val="00512BA8"/>
    <w:rsid w:val="00521B59"/>
    <w:rsid w:val="005244DC"/>
    <w:rsid w:val="00525550"/>
    <w:rsid w:val="00546355"/>
    <w:rsid w:val="00556A92"/>
    <w:rsid w:val="005650CC"/>
    <w:rsid w:val="0058500A"/>
    <w:rsid w:val="005A3FD5"/>
    <w:rsid w:val="005E603F"/>
    <w:rsid w:val="006708C4"/>
    <w:rsid w:val="00674A31"/>
    <w:rsid w:val="00680EA6"/>
    <w:rsid w:val="006E0886"/>
    <w:rsid w:val="007104F3"/>
    <w:rsid w:val="007402B2"/>
    <w:rsid w:val="00784BFE"/>
    <w:rsid w:val="007918A6"/>
    <w:rsid w:val="007A2989"/>
    <w:rsid w:val="007A40A0"/>
    <w:rsid w:val="007D6C5F"/>
    <w:rsid w:val="008D694E"/>
    <w:rsid w:val="00947322"/>
    <w:rsid w:val="009707EE"/>
    <w:rsid w:val="009C7C81"/>
    <w:rsid w:val="00A019C9"/>
    <w:rsid w:val="00A534BA"/>
    <w:rsid w:val="00A66A31"/>
    <w:rsid w:val="00A73549"/>
    <w:rsid w:val="00A84DCB"/>
    <w:rsid w:val="00AB4FED"/>
    <w:rsid w:val="00B70A4D"/>
    <w:rsid w:val="00BA5344"/>
    <w:rsid w:val="00BB3C42"/>
    <w:rsid w:val="00BF0100"/>
    <w:rsid w:val="00C21596"/>
    <w:rsid w:val="00C243FE"/>
    <w:rsid w:val="00C35EFA"/>
    <w:rsid w:val="00C7078A"/>
    <w:rsid w:val="00C84DCD"/>
    <w:rsid w:val="00D55405"/>
    <w:rsid w:val="00D851E5"/>
    <w:rsid w:val="00D920EC"/>
    <w:rsid w:val="00DA0A74"/>
    <w:rsid w:val="00DA7D0F"/>
    <w:rsid w:val="00DB0472"/>
    <w:rsid w:val="00DE247C"/>
    <w:rsid w:val="00DF1A7D"/>
    <w:rsid w:val="00DF5FE3"/>
    <w:rsid w:val="00E100BD"/>
    <w:rsid w:val="00E23B84"/>
    <w:rsid w:val="00E42B01"/>
    <w:rsid w:val="00E8561C"/>
    <w:rsid w:val="00E87F87"/>
    <w:rsid w:val="00ED3EB4"/>
    <w:rsid w:val="00EE1C40"/>
    <w:rsid w:val="00EF7B51"/>
    <w:rsid w:val="00F30DFB"/>
    <w:rsid w:val="00F4458F"/>
    <w:rsid w:val="00F56336"/>
    <w:rsid w:val="00FA4F24"/>
    <w:rsid w:val="00FB1B26"/>
    <w:rsid w:val="00FD6B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FAA2B6"/>
  <w15:chartTrackingRefBased/>
  <w15:docId w15:val="{8D91D16A-2D62-4443-B6CD-6BBF9995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D6C5F"/>
    <w:pPr>
      <w:spacing w:after="0" w:line="240" w:lineRule="auto"/>
    </w:pPr>
    <w:rPr>
      <w:rFonts w:ascii="Times New Roman" w:eastAsia="Times New Roman" w:hAnsi="Times New Roman" w:cs="Times New Roman"/>
      <w:sz w:val="24"/>
      <w:szCs w:val="24"/>
      <w:lang w:eastAsia="it-IT"/>
    </w:rPr>
  </w:style>
  <w:style w:type="paragraph" w:styleId="Heading1">
    <w:name w:val="heading 1"/>
    <w:basedOn w:val="Normal"/>
    <w:next w:val="Normal"/>
    <w:link w:val="Heading1Char"/>
    <w:qFormat/>
    <w:rsid w:val="007D6C5F"/>
    <w:pPr>
      <w:keepNext/>
      <w:outlineLvl w:val="0"/>
    </w:pPr>
    <w:rPr>
      <w:rFonts w:ascii="Arial" w:hAnsi="Arial" w:cs="Arial"/>
      <w:b/>
      <w:bCs/>
      <w:sz w:val="36"/>
    </w:rPr>
  </w:style>
  <w:style w:type="paragraph" w:styleId="Heading4">
    <w:name w:val="heading 4"/>
    <w:basedOn w:val="ListParagraph"/>
    <w:next w:val="Normal"/>
    <w:link w:val="Heading4Char"/>
    <w:qFormat/>
    <w:rsid w:val="007D6C5F"/>
    <w:pPr>
      <w:numPr>
        <w:numId w:val="1"/>
      </w:numPr>
      <w:jc w:val="both"/>
      <w:outlineLvl w:val="3"/>
    </w:pPr>
    <w:rPr>
      <w:rFonts w:ascii="Arial" w:hAnsi="Arial" w:cs="Arial"/>
      <w:b/>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6C5F"/>
    <w:rPr>
      <w:rFonts w:ascii="Arial" w:eastAsia="Times New Roman" w:hAnsi="Arial" w:cs="Arial"/>
      <w:b/>
      <w:bCs/>
      <w:sz w:val="36"/>
      <w:szCs w:val="24"/>
      <w:lang w:eastAsia="it-IT"/>
    </w:rPr>
  </w:style>
  <w:style w:type="character" w:customStyle="1" w:styleId="Heading4Char">
    <w:name w:val="Heading 4 Char"/>
    <w:basedOn w:val="DefaultParagraphFont"/>
    <w:link w:val="Heading4"/>
    <w:rsid w:val="007D6C5F"/>
    <w:rPr>
      <w:rFonts w:ascii="Arial" w:eastAsia="Times New Roman" w:hAnsi="Arial" w:cs="Arial"/>
      <w:b/>
    </w:rPr>
  </w:style>
  <w:style w:type="paragraph" w:styleId="Footer">
    <w:name w:val="footer"/>
    <w:basedOn w:val="Normal"/>
    <w:link w:val="FooterChar"/>
    <w:uiPriority w:val="99"/>
    <w:rsid w:val="007D6C5F"/>
    <w:pPr>
      <w:tabs>
        <w:tab w:val="center" w:pos="4819"/>
        <w:tab w:val="right" w:pos="9638"/>
      </w:tabs>
    </w:pPr>
  </w:style>
  <w:style w:type="character" w:customStyle="1" w:styleId="FooterChar">
    <w:name w:val="Footer Char"/>
    <w:basedOn w:val="DefaultParagraphFont"/>
    <w:link w:val="Footer"/>
    <w:uiPriority w:val="99"/>
    <w:rsid w:val="007D6C5F"/>
    <w:rPr>
      <w:rFonts w:ascii="Times New Roman" w:eastAsia="Times New Roman" w:hAnsi="Times New Roman" w:cs="Times New Roman"/>
      <w:sz w:val="24"/>
      <w:szCs w:val="24"/>
      <w:lang w:eastAsia="it-IT"/>
    </w:rPr>
  </w:style>
  <w:style w:type="character" w:styleId="PageNumber">
    <w:name w:val="page number"/>
    <w:basedOn w:val="DefaultParagraphFont"/>
    <w:rsid w:val="007D6C5F"/>
  </w:style>
  <w:style w:type="paragraph" w:styleId="ListParagraph">
    <w:name w:val="List Paragraph"/>
    <w:basedOn w:val="Normal"/>
    <w:uiPriority w:val="34"/>
    <w:qFormat/>
    <w:rsid w:val="007D6C5F"/>
    <w:pPr>
      <w:ind w:left="720"/>
    </w:pPr>
  </w:style>
  <w:style w:type="table" w:styleId="TableGrid">
    <w:name w:val="Table Grid"/>
    <w:basedOn w:val="TableNormal"/>
    <w:uiPriority w:val="39"/>
    <w:rsid w:val="007D6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3EB4"/>
    <w:pPr>
      <w:tabs>
        <w:tab w:val="center" w:pos="4680"/>
        <w:tab w:val="right" w:pos="9360"/>
      </w:tabs>
    </w:pPr>
  </w:style>
  <w:style w:type="character" w:customStyle="1" w:styleId="HeaderChar">
    <w:name w:val="Header Char"/>
    <w:basedOn w:val="DefaultParagraphFont"/>
    <w:link w:val="Header"/>
    <w:uiPriority w:val="99"/>
    <w:rsid w:val="00ED3EB4"/>
    <w:rPr>
      <w:rFonts w:ascii="Times New Roman" w:eastAsia="Times New Roman" w:hAnsi="Times New Roman" w:cs="Times New Roman"/>
      <w:sz w:val="24"/>
      <w:szCs w:val="24"/>
      <w:lang w:eastAsia="it-IT"/>
    </w:rPr>
  </w:style>
  <w:style w:type="paragraph" w:customStyle="1" w:styleId="Body">
    <w:name w:val="Body"/>
    <w:link w:val="BodyChar"/>
    <w:rsid w:val="0058500A"/>
    <w:pPr>
      <w:spacing w:before="80" w:after="0" w:line="240" w:lineRule="auto"/>
      <w:ind w:left="851"/>
    </w:pPr>
    <w:rPr>
      <w:rFonts w:ascii="Helvetica" w:eastAsia="Times New Roman" w:hAnsi="Helvetica" w:cs="Times New Roman"/>
      <w:szCs w:val="20"/>
      <w:lang w:eastAsia="fr-FR"/>
    </w:rPr>
  </w:style>
  <w:style w:type="character" w:customStyle="1" w:styleId="BodyChar">
    <w:name w:val="Body Char"/>
    <w:basedOn w:val="DefaultParagraphFont"/>
    <w:link w:val="Body"/>
    <w:rsid w:val="0058500A"/>
    <w:rPr>
      <w:rFonts w:ascii="Helvetica" w:eastAsia="Times New Roman" w:hAnsi="Helvetica" w:cs="Times New Roman"/>
      <w:szCs w:val="20"/>
      <w:lang w:eastAsia="fr-FR"/>
    </w:rPr>
  </w:style>
  <w:style w:type="paragraph" w:styleId="BalloonText">
    <w:name w:val="Balloon Text"/>
    <w:basedOn w:val="Normal"/>
    <w:link w:val="BalloonTextChar"/>
    <w:uiPriority w:val="99"/>
    <w:semiHidden/>
    <w:unhideWhenUsed/>
    <w:rsid w:val="00E23B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B84"/>
    <w:rPr>
      <w:rFonts w:ascii="Segoe UI" w:eastAsia="Times New Roman" w:hAnsi="Segoe UI" w:cs="Segoe UI"/>
      <w:sz w:val="18"/>
      <w:szCs w:val="1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F157C91433C943AF6B41381694C700" ma:contentTypeVersion="13" ma:contentTypeDescription="Create a new document." ma:contentTypeScope="" ma:versionID="e167ea8b504d428b0e97528f945128f7">
  <xsd:schema xmlns:xsd="http://www.w3.org/2001/XMLSchema" xmlns:xs="http://www.w3.org/2001/XMLSchema" xmlns:p="http://schemas.microsoft.com/office/2006/metadata/properties" xmlns:ns3="04e54005-eb2d-4ede-b931-da0ad42ea42b" xmlns:ns4="11eb2fd4-aa95-41c9-b699-077380f7113c" targetNamespace="http://schemas.microsoft.com/office/2006/metadata/properties" ma:root="true" ma:fieldsID="faf2d9db3db27ea78f101bb1fe70bfb6" ns3:_="" ns4:_="">
    <xsd:import namespace="04e54005-eb2d-4ede-b931-da0ad42ea42b"/>
    <xsd:import namespace="11eb2fd4-aa95-41c9-b699-077380f711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54005-eb2d-4ede-b931-da0ad42ea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eb2fd4-aa95-41c9-b699-077380f7113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11D7B-924D-49CF-AD95-9300343238D1}">
  <ds:schemaRefs>
    <ds:schemaRef ds:uri="http://schemas.microsoft.com/sharepoint/v3/contenttype/forms"/>
  </ds:schemaRefs>
</ds:datastoreItem>
</file>

<file path=customXml/itemProps2.xml><?xml version="1.0" encoding="utf-8"?>
<ds:datastoreItem xmlns:ds="http://schemas.openxmlformats.org/officeDocument/2006/customXml" ds:itemID="{A85A9A1F-FD69-48E4-B231-F95D744BE74E}">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11eb2fd4-aa95-41c9-b699-077380f7113c"/>
    <ds:schemaRef ds:uri="04e54005-eb2d-4ede-b931-da0ad42ea42b"/>
    <ds:schemaRef ds:uri="http://www.w3.org/XML/1998/namespace"/>
  </ds:schemaRefs>
</ds:datastoreItem>
</file>

<file path=customXml/itemProps3.xml><?xml version="1.0" encoding="utf-8"?>
<ds:datastoreItem xmlns:ds="http://schemas.openxmlformats.org/officeDocument/2006/customXml" ds:itemID="{A3851360-9235-409B-9CD9-65117F30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54005-eb2d-4ede-b931-da0ad42ea42b"/>
    <ds:schemaRef ds:uri="11eb2fd4-aa95-41c9-b699-077380f711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20BC64-8CB2-4CEA-83F9-713BEABD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Kajanpreet Kaur RANDHAWA</dc:creator>
  <cp:keywords/>
  <dc:description/>
  <cp:lastModifiedBy>Raunaque Mujeeb QUAISER</cp:lastModifiedBy>
  <cp:revision>42</cp:revision>
  <cp:lastPrinted>2018-02-22T11:36:00Z</cp:lastPrinted>
  <dcterms:created xsi:type="dcterms:W3CDTF">2020-05-30T05:47:00Z</dcterms:created>
  <dcterms:modified xsi:type="dcterms:W3CDTF">2020-06-02T15:10:00Z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0x0101000BF157C91433C943AF6B41381694C700</vt:lpwstr>
  </property>
</Properties>
</file>